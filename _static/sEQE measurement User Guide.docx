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Pr="009C30C1" w:rsidR="00D8027A" w:rsidRDefault="00000000" w14:paraId="00000001" w14:textId="3C5080E1">
      <w:pPr>
        <w:spacing w:line="360" w:lineRule="auto"/>
        <w:jc w:val="center"/>
        <w:rPr>
          <w:rFonts w:ascii="Microsoft YaHei" w:hAnsi="Microsoft YaHei" w:eastAsia="Microsoft YaHei" w:cs="Microsoft YaHei"/>
          <w:b w:val="1"/>
          <w:bCs w:val="1"/>
          <w:sz w:val="24"/>
          <w:szCs w:val="24"/>
        </w:rPr>
      </w:pPr>
      <w:r w:rsidRPr="29799B02" w:rsidR="00000000">
        <w:rPr>
          <w:rFonts w:ascii="Calibri" w:hAnsi="Calibri" w:eastAsia="Calibri" w:cs="Calibri"/>
          <w:b w:val="1"/>
          <w:bCs w:val="1"/>
          <w:sz w:val="24"/>
          <w:szCs w:val="24"/>
        </w:rPr>
        <w:t>Sensitive EQE</w:t>
      </w:r>
      <w:r w:rsidRPr="29799B02" w:rsidR="009C30C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29799B02" w:rsidR="00C71EC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Measurement Manual </w:t>
      </w:r>
      <w:r w:rsidRPr="29799B02" w:rsidR="009C30C1">
        <w:rPr>
          <w:rFonts w:ascii="Calibri" w:hAnsi="Calibri" w:eastAsia="Calibri" w:cs="Calibri"/>
          <w:b w:val="1"/>
          <w:bCs w:val="1"/>
          <w:sz w:val="24"/>
          <w:szCs w:val="24"/>
        </w:rPr>
        <w:t>(</w:t>
      </w:r>
      <w:r w:rsidRPr="29799B02" w:rsidR="00CC6222">
        <w:rPr>
          <w:rFonts w:ascii="Calibri" w:hAnsi="Calibri" w:eastAsia="Calibri" w:cs="Calibri"/>
          <w:b w:val="1"/>
          <w:bCs w:val="1"/>
          <w:sz w:val="24"/>
          <w:szCs w:val="24"/>
        </w:rPr>
        <w:t>l</w:t>
      </w:r>
      <w:r w:rsidRPr="29799B02" w:rsidR="009C30C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ast updated </w:t>
      </w:r>
      <w:r w:rsidRPr="29799B02" w:rsidR="24FA3096">
        <w:rPr>
          <w:rFonts w:ascii="Calibri" w:hAnsi="Calibri" w:eastAsia="Calibri" w:cs="Calibri"/>
          <w:b w:val="1"/>
          <w:bCs w:val="1"/>
          <w:sz w:val="24"/>
          <w:szCs w:val="24"/>
        </w:rPr>
        <w:t>2</w:t>
      </w:r>
      <w:r w:rsidRPr="29799B02" w:rsidR="009C30C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29799B02" w:rsidR="058965EC">
        <w:rPr>
          <w:rFonts w:ascii="Calibri" w:hAnsi="Calibri" w:eastAsia="Calibri" w:cs="Calibri"/>
          <w:b w:val="1"/>
          <w:bCs w:val="1"/>
          <w:sz w:val="24"/>
          <w:szCs w:val="24"/>
        </w:rPr>
        <w:t>Nov</w:t>
      </w:r>
      <w:r w:rsidRPr="29799B02" w:rsidR="009C30C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2022</w:t>
      </w:r>
      <w:r w:rsidRPr="29799B02" w:rsidR="009C30C1">
        <w:rPr>
          <w:rFonts w:ascii="Microsoft YaHei" w:hAnsi="Microsoft YaHei" w:eastAsia="Microsoft YaHei" w:cs="Microsoft YaHei"/>
          <w:b w:val="1"/>
          <w:bCs w:val="1"/>
          <w:sz w:val="24"/>
          <w:szCs w:val="24"/>
        </w:rPr>
        <w:t>)</w:t>
      </w:r>
    </w:p>
    <w:p w:rsidR="00D8027A" w:rsidRDefault="005B1837" w14:paraId="00000002" w14:textId="77777777">
      <w:pPr>
        <w:spacing w:line="36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pict w14:anchorId="072290B4">
          <v:rect id="_x0000_i1025" style="width:415.2pt;height:.05pt;mso-width-percent:0;mso-height-percent:0;mso-width-percent:0;mso-height-percent:0" alt="" o:hr="t" o:hrstd="t" o:hrpct="920" o:hralign="center" fillcolor="#a0a0a0" stroked="f"/>
        </w:pict>
      </w:r>
    </w:p>
    <w:p w:rsidR="00D8027A" w:rsidRDefault="00000000" w14:paraId="00000003" w14:textId="77777777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Turn on:</w:t>
      </w:r>
    </w:p>
    <w:p w:rsidR="00D8027A" w:rsidRDefault="00000000" w14:paraId="00000004" w14:textId="77777777">
      <w:pPr>
        <w:numPr>
          <w:ilvl w:val="0"/>
          <w:numId w:val="1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Switch on extension cord</w:t>
      </w:r>
    </w:p>
    <w:p w:rsidR="00D8027A" w:rsidRDefault="00000000" w14:paraId="00000005" w14:textId="77777777">
      <w:pPr>
        <w:numPr>
          <w:ilvl w:val="0"/>
          <w:numId w:val="1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Turn the light source and slowly move the dial to 90</w:t>
      </w:r>
    </w:p>
    <w:p w:rsidR="00D8027A" w:rsidRDefault="00000000" w14:paraId="00000006" w14:textId="77777777">
      <w:pPr>
        <w:numPr>
          <w:ilvl w:val="1"/>
          <w:numId w:val="1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Let the lamp warm up for approx. 20-30 mins</w:t>
      </w:r>
    </w:p>
    <w:p w:rsidR="00D8027A" w:rsidRDefault="00000000" w14:paraId="00000007" w14:textId="77777777">
      <w:pPr>
        <w:numPr>
          <w:ilvl w:val="0"/>
          <w:numId w:val="1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Turn on the monochromator, the chopper and the Lock-In</w:t>
      </w:r>
    </w:p>
    <w:p w:rsidR="00D8027A" w:rsidRDefault="00000000" w14:paraId="00000008" w14:textId="77777777">
      <w:pPr>
        <w:numPr>
          <w:ilvl w:val="1"/>
          <w:numId w:val="1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If the chopper controller display reads 7777, turn it off and on again</w:t>
      </w:r>
    </w:p>
    <w:p w:rsidR="00D8027A" w:rsidRDefault="00000000" w14:paraId="00000009" w14:textId="041F16F3">
      <w:pPr>
        <w:numPr>
          <w:ilvl w:val="1"/>
          <w:numId w:val="1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Once the Lock-In is turned on and connected to a PC, you will hear clicking</w:t>
      </w:r>
    </w:p>
    <w:p w:rsidR="00D8027A" w:rsidRDefault="00000000" w14:paraId="0000000A" w14:textId="37C01AEE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Setting Up:</w:t>
      </w:r>
    </w:p>
    <w:p w:rsidR="00DE59CB" w:rsidRDefault="00DE59CB" w14:paraId="5FD5EE35" w14:textId="039B8DA9"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Ubuntu Desktop</w:t>
      </w:r>
    </w:p>
    <w:p w:rsidR="00D8027A" w:rsidRDefault="00000000" w14:paraId="0000000B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Type “</w:t>
      </w:r>
      <w:proofErr w:type="spellStart"/>
      <w:r>
        <w:rPr>
          <w:rFonts w:ascii="Calibri" w:hAnsi="Calibri" w:eastAsia="Calibri" w:cs="Calibri"/>
          <w:sz w:val="24"/>
          <w:szCs w:val="24"/>
        </w:rPr>
        <w:t>ziService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status” into the terminal</w:t>
      </w:r>
    </w:p>
    <w:p w:rsidR="00D8027A" w:rsidRDefault="00000000" w14:paraId="0000000C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If the answer is “</w:t>
      </w:r>
      <w:proofErr w:type="spellStart"/>
      <w:r>
        <w:rPr>
          <w:rFonts w:ascii="Calibri" w:hAnsi="Calibri" w:eastAsia="Calibri" w:cs="Calibri"/>
          <w:sz w:val="24"/>
          <w:szCs w:val="24"/>
        </w:rPr>
        <w:t>ziServer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has stopped”, then type “</w:t>
      </w:r>
      <w:proofErr w:type="spellStart"/>
      <w:r>
        <w:rPr>
          <w:rFonts w:ascii="Calibri" w:hAnsi="Calibri" w:eastAsia="Calibri" w:cs="Calibri"/>
          <w:sz w:val="24"/>
          <w:szCs w:val="24"/>
        </w:rPr>
        <w:t>ziServer</w:t>
      </w:r>
      <w:proofErr w:type="spellEnd"/>
      <w:r>
        <w:rPr>
          <w:rFonts w:ascii="Calibri" w:hAnsi="Calibri" w:eastAsia="Calibri" w:cs="Calibri"/>
          <w:sz w:val="24"/>
          <w:szCs w:val="24"/>
        </w:rPr>
        <w:t>” into the terminal</w:t>
      </w:r>
    </w:p>
    <w:p w:rsidR="00D8027A" w:rsidRDefault="00000000" w14:paraId="0000000D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The </w:t>
      </w:r>
      <w:proofErr w:type="spellStart"/>
      <w:r>
        <w:rPr>
          <w:rFonts w:ascii="Calibri" w:hAnsi="Calibri" w:eastAsia="Calibri" w:cs="Calibri"/>
          <w:sz w:val="24"/>
          <w:szCs w:val="24"/>
        </w:rPr>
        <w:t>ziServer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often crashes after a couple of minutes after the </w:t>
      </w:r>
      <w:proofErr w:type="spellStart"/>
      <w:r>
        <w:rPr>
          <w:rFonts w:ascii="Calibri" w:hAnsi="Calibri" w:eastAsia="Calibri" w:cs="Calibri"/>
          <w:sz w:val="24"/>
          <w:szCs w:val="24"/>
        </w:rPr>
        <w:t>sEQE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is turned on. If the </w:t>
      </w:r>
      <w:proofErr w:type="spellStart"/>
      <w:r>
        <w:rPr>
          <w:rFonts w:ascii="Calibri" w:hAnsi="Calibri" w:eastAsia="Calibri" w:cs="Calibri"/>
          <w:sz w:val="24"/>
          <w:szCs w:val="24"/>
        </w:rPr>
        <w:t>sEQE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control program crashes, then check the </w:t>
      </w:r>
      <w:proofErr w:type="spellStart"/>
      <w:r>
        <w:rPr>
          <w:rFonts w:ascii="Calibri" w:hAnsi="Calibri" w:eastAsia="Calibri" w:cs="Calibri"/>
          <w:sz w:val="24"/>
          <w:szCs w:val="24"/>
        </w:rPr>
        <w:t>ziServer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status again</w:t>
      </w:r>
    </w:p>
    <w:p w:rsidR="00D8027A" w:rsidRDefault="00000000" w14:paraId="0000000E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Do not close this terminal while using the instrument</w:t>
      </w:r>
    </w:p>
    <w:p w:rsidR="00D8027A" w:rsidRDefault="00000000" w14:paraId="0000000F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Type “</w:t>
      </w:r>
      <w:proofErr w:type="spellStart"/>
      <w:r>
        <w:rPr>
          <w:rFonts w:ascii="Calibri" w:hAnsi="Calibri" w:eastAsia="Calibri" w:cs="Calibri"/>
          <w:sz w:val="24"/>
          <w:szCs w:val="24"/>
        </w:rPr>
        <w:t>startWebServer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” into a separate terminal, the command should </w:t>
      </w:r>
      <w:proofErr w:type="gramStart"/>
      <w:r>
        <w:rPr>
          <w:rFonts w:ascii="Calibri" w:hAnsi="Calibri" w:eastAsia="Calibri" w:cs="Calibri"/>
          <w:sz w:val="24"/>
          <w:szCs w:val="24"/>
        </w:rPr>
        <w:t>auto-complete</w:t>
      </w:r>
      <w:proofErr w:type="gramEnd"/>
    </w:p>
    <w:p w:rsidR="00D8027A" w:rsidRDefault="00000000" w14:paraId="00000010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You can now access the Lock-In control interface on </w:t>
      </w:r>
      <w:hyperlink r:id="rId7">
        <w:r>
          <w:rPr>
            <w:rFonts w:ascii="Calibri" w:hAnsi="Calibri" w:eastAsia="Calibri" w:cs="Calibri"/>
            <w:color w:val="1155CC"/>
            <w:sz w:val="24"/>
            <w:szCs w:val="24"/>
            <w:u w:val="single"/>
          </w:rPr>
          <w:t>http://127.0.0.1:8006/</w:t>
        </w:r>
      </w:hyperlink>
      <w:r>
        <w:rPr>
          <w:rFonts w:ascii="Calibri" w:hAnsi="Calibri" w:eastAsia="Calibri" w:cs="Calibri"/>
          <w:sz w:val="24"/>
          <w:szCs w:val="24"/>
        </w:rPr>
        <w:t xml:space="preserve"> → click ‘open’</w:t>
      </w:r>
    </w:p>
    <w:p w:rsidR="00D8027A" w:rsidRDefault="00000000" w14:paraId="00000011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Do not close this terminal while using the instrument</w:t>
      </w:r>
    </w:p>
    <w:p w:rsidR="00D8027A" w:rsidRDefault="00000000" w14:paraId="00000012" w14:textId="01963396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Start the </w:t>
      </w:r>
      <w:proofErr w:type="spellStart"/>
      <w:r>
        <w:rPr>
          <w:rFonts w:ascii="Calibri" w:hAnsi="Calibri" w:eastAsia="Calibri" w:cs="Calibri"/>
          <w:sz w:val="24"/>
          <w:szCs w:val="24"/>
        </w:rPr>
        <w:t>sEQE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Control Program by typing “cd Desktop/git/</w:t>
      </w:r>
      <w:proofErr w:type="spellStart"/>
      <w:r>
        <w:rPr>
          <w:rFonts w:ascii="Calibri" w:hAnsi="Calibri" w:eastAsia="Calibri" w:cs="Calibri"/>
          <w:sz w:val="24"/>
          <w:szCs w:val="24"/>
        </w:rPr>
        <w:t>sEQE</w:t>
      </w:r>
      <w:proofErr w:type="spellEnd"/>
      <w:r>
        <w:rPr>
          <w:rFonts w:ascii="Calibri" w:hAnsi="Calibri" w:eastAsia="Calibri" w:cs="Calibri"/>
          <w:sz w:val="24"/>
          <w:szCs w:val="24"/>
        </w:rPr>
        <w:t>-Control-Software-master” and then “python3 sEQE.py”</w:t>
      </w:r>
    </w:p>
    <w:p w:rsidR="00DE59CB" w:rsidP="00DE59CB" w:rsidRDefault="00DE59CB" w14:paraId="7A45C063" w14:textId="051F80C0">
      <w:pPr>
        <w:spacing w:line="36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      </w:t>
      </w:r>
      <w:r w:rsidRPr="00DE59CB">
        <w:rPr>
          <w:rFonts w:ascii="Calibri" w:hAnsi="Calibri" w:eastAsia="Calibri" w:cs="Calibri"/>
          <w:b/>
          <w:bCs/>
          <w:sz w:val="24"/>
          <w:szCs w:val="24"/>
        </w:rPr>
        <w:t>Windows Desktop</w:t>
      </w:r>
    </w:p>
    <w:p w:rsidRPr="00BF051C" w:rsidR="00BF051C" w:rsidP="00BF051C" w:rsidRDefault="00BF051C" w14:paraId="344AA47C" w14:textId="2D87DBAC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00BF051C">
        <w:rPr>
          <w:rFonts w:ascii="Calibri" w:hAnsi="Calibri" w:eastAsia="Calibri" w:cs="Calibri"/>
          <w:sz w:val="24"/>
          <w:szCs w:val="24"/>
        </w:rPr>
        <w:t>Start Windows computer and check that all cables are connected. Verify that monochromator is connected via a serial cable, not the USB cable</w:t>
      </w:r>
      <w:r>
        <w:rPr>
          <w:rFonts w:ascii="Calibri" w:hAnsi="Calibri" w:eastAsia="Calibri" w:cs="Calibri"/>
          <w:sz w:val="24"/>
          <w:szCs w:val="24"/>
        </w:rPr>
        <w:t>.</w:t>
      </w:r>
      <w:r w:rsidRPr="00BF051C">
        <w:rPr>
          <w:rFonts w:ascii="Calibri" w:hAnsi="Calibri" w:eastAsia="Calibri" w:cs="Calibri"/>
          <w:sz w:val="24"/>
          <w:szCs w:val="24"/>
        </w:rPr>
        <w:t xml:space="preserve"> </w:t>
      </w:r>
    </w:p>
    <w:p w:rsidR="004000E6" w:rsidP="00DE59CB" w:rsidRDefault="004000E6" w14:paraId="773F95CA" w14:textId="2728675F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Log into your physics account and you should be able find Zurich Instruments </w:t>
      </w:r>
      <w:proofErr w:type="spellStart"/>
      <w:r>
        <w:rPr>
          <w:rFonts w:ascii="Calibri" w:hAnsi="Calibri" w:eastAsia="Calibri" w:cs="Calibri"/>
          <w:sz w:val="24"/>
          <w:szCs w:val="24"/>
        </w:rPr>
        <w:t>LabOne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and Anaconda Navigator on the desktop.</w:t>
      </w:r>
    </w:p>
    <w:p w:rsidRPr="00DE3E52" w:rsidR="004000E6" w:rsidP="004000E6" w:rsidRDefault="004000E6" w14:paraId="54125F68" w14:textId="0EF89576">
      <w:pPr>
        <w:spacing w:line="360" w:lineRule="auto"/>
        <w:ind w:left="720"/>
        <w:rPr>
          <w:rFonts w:ascii="Calibri" w:hAnsi="Calibri" w:eastAsia="Calibri" w:cs="Calibri"/>
          <w:b/>
          <w:bCs/>
          <w:color w:val="7F7F7F" w:themeColor="text1" w:themeTint="80"/>
          <w:sz w:val="24"/>
          <w:szCs w:val="24"/>
        </w:rPr>
      </w:pPr>
      <w:r w:rsidRPr="00DE3E52">
        <w:rPr>
          <w:rFonts w:ascii="Calibri" w:hAnsi="Calibri" w:eastAsia="Calibri" w:cs="Calibri"/>
          <w:b/>
          <w:bCs/>
          <w:color w:val="7F7F7F" w:themeColor="text1" w:themeTint="80"/>
          <w:sz w:val="24"/>
          <w:szCs w:val="24"/>
        </w:rPr>
        <w:t xml:space="preserve">If not: </w:t>
      </w:r>
    </w:p>
    <w:p w:rsidRPr="00DE3E52" w:rsidR="004000E6" w:rsidP="004000E6" w:rsidRDefault="004000E6" w14:paraId="7A4E435D" w14:textId="66C2D967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color w:val="7F7F7F" w:themeColor="text1" w:themeTint="80"/>
          <w:sz w:val="24"/>
          <w:szCs w:val="24"/>
        </w:rPr>
      </w:pPr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>Install “</w:t>
      </w:r>
      <w:proofErr w:type="spellStart"/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>LabOne</w:t>
      </w:r>
      <w:proofErr w:type="spellEnd"/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 xml:space="preserve">” and the “MF device finder” from the Zurich instrument download center </w:t>
      </w:r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 xml:space="preserve">(https://www.zhinst.com/europe/en/support/ download-center) with </w:t>
      </w:r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>a</w:t>
      </w:r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 xml:space="preserve">dmin rights </w:t>
      </w:r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>(ask IT)</w:t>
      </w:r>
    </w:p>
    <w:p w:rsidRPr="00DE3E52" w:rsidR="004000E6" w:rsidP="004000E6" w:rsidRDefault="004000E6" w14:paraId="6EC95724" w14:textId="278A736B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/>
          <w:color w:val="7F7F7F" w:themeColor="text1" w:themeTint="80"/>
          <w:sz w:val="24"/>
          <w:szCs w:val="24"/>
        </w:rPr>
      </w:pPr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lastRenderedPageBreak/>
        <w:t xml:space="preserve">Create a virtual environment </w:t>
      </w:r>
      <w:r w:rsidRPr="00DE3E52" w:rsid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>“</w:t>
      </w:r>
      <w:proofErr w:type="spellStart"/>
      <w:r w:rsidRPr="00DE3E52" w:rsid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>sEQE</w:t>
      </w:r>
      <w:proofErr w:type="spellEnd"/>
      <w:r w:rsidRPr="00DE3E52" w:rsid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 xml:space="preserve">” </w:t>
      </w:r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 xml:space="preserve">in Anaconda and </w:t>
      </w:r>
      <w:r w:rsidRPr="00DE3E52">
        <w:rPr>
          <w:rFonts w:hint="eastAsia" w:ascii="Calibri" w:hAnsi="Calibri" w:eastAsia="Calibri" w:cs="Calibri"/>
          <w:color w:val="7F7F7F" w:themeColor="text1" w:themeTint="80"/>
          <w:sz w:val="24"/>
          <w:szCs w:val="24"/>
        </w:rPr>
        <w:t>i</w:t>
      </w:r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 xml:space="preserve">nstall the needed python packages for the </w:t>
      </w:r>
      <w:proofErr w:type="spellStart"/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>sEQE</w:t>
      </w:r>
      <w:proofErr w:type="spellEnd"/>
      <w:r w:rsidRPr="00DE3E52">
        <w:rPr>
          <w:rFonts w:ascii="Calibri" w:hAnsi="Calibri" w:eastAsia="Calibri" w:cs="Calibri"/>
          <w:color w:val="7F7F7F" w:themeColor="text1" w:themeTint="80"/>
          <w:sz w:val="24"/>
          <w:szCs w:val="24"/>
        </w:rPr>
        <w:t>-control-software.</w:t>
      </w:r>
    </w:p>
    <w:p w:rsidR="00DE3E52" w:rsidP="00DE3E52" w:rsidRDefault="004000E6" w14:paraId="33723A84" w14:textId="0CEF73AD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00DE3E52">
        <w:rPr>
          <w:rFonts w:ascii="Calibri" w:hAnsi="Calibri" w:eastAsia="Calibri" w:cs="Calibri"/>
          <w:sz w:val="24"/>
          <w:szCs w:val="24"/>
        </w:rPr>
        <w:t>Open “</w:t>
      </w:r>
      <w:proofErr w:type="spellStart"/>
      <w:r w:rsidRPr="00DE3E52">
        <w:rPr>
          <w:rFonts w:ascii="Calibri" w:hAnsi="Calibri" w:eastAsia="Calibri" w:cs="Calibri"/>
          <w:sz w:val="24"/>
          <w:szCs w:val="24"/>
        </w:rPr>
        <w:t>LabOne</w:t>
      </w:r>
      <w:proofErr w:type="spellEnd"/>
      <w:r w:rsidRPr="00DE3E52">
        <w:rPr>
          <w:rFonts w:ascii="Calibri" w:hAnsi="Calibri" w:eastAsia="Calibri" w:cs="Calibri"/>
          <w:sz w:val="24"/>
          <w:szCs w:val="24"/>
        </w:rPr>
        <w:t xml:space="preserve">” software on </w:t>
      </w:r>
      <w:r w:rsidRPr="00DE3E52" w:rsidR="00DE3E52">
        <w:rPr>
          <w:rFonts w:ascii="Calibri" w:hAnsi="Calibri" w:eastAsia="Calibri" w:cs="Calibri"/>
          <w:sz w:val="24"/>
          <w:szCs w:val="24"/>
        </w:rPr>
        <w:t xml:space="preserve">the </w:t>
      </w:r>
      <w:r w:rsidRPr="00DE3E52">
        <w:rPr>
          <w:rFonts w:hint="eastAsia" w:ascii="Calibri" w:hAnsi="Calibri" w:eastAsia="Calibri" w:cs="Calibri"/>
          <w:sz w:val="24"/>
          <w:szCs w:val="24"/>
        </w:rPr>
        <w:t>desk</w:t>
      </w:r>
      <w:r w:rsidRPr="00DE3E52">
        <w:rPr>
          <w:rFonts w:ascii="Calibri" w:hAnsi="Calibri" w:eastAsia="Calibri" w:cs="Calibri"/>
          <w:sz w:val="24"/>
          <w:szCs w:val="24"/>
        </w:rPr>
        <w:t>top</w:t>
      </w:r>
      <w:r w:rsidRPr="00DE3E52" w:rsidR="00DE3E52">
        <w:rPr>
          <w:rFonts w:ascii="Calibri" w:hAnsi="Calibri" w:eastAsia="Calibri" w:cs="Calibri"/>
          <w:sz w:val="24"/>
          <w:szCs w:val="24"/>
        </w:rPr>
        <w:t xml:space="preserve">. </w:t>
      </w:r>
      <w:r w:rsidRPr="00DE3E52" w:rsidR="00DE3E52">
        <w:rPr>
          <w:rFonts w:ascii="Calibri" w:hAnsi="Calibri" w:eastAsia="Calibri" w:cs="Calibri"/>
          <w:sz w:val="24"/>
          <w:szCs w:val="24"/>
        </w:rPr>
        <w:t xml:space="preserve">The Webserver </w:t>
      </w:r>
      <w:r w:rsidRPr="00DE3E52" w:rsidR="00DE3E52">
        <w:rPr>
          <w:rFonts w:ascii="Calibri" w:hAnsi="Calibri" w:eastAsia="Calibri" w:cs="Calibri"/>
          <w:sz w:val="24"/>
          <w:szCs w:val="24"/>
        </w:rPr>
        <w:t>opens</w:t>
      </w:r>
      <w:r w:rsidR="00DE3E52">
        <w:rPr>
          <w:rFonts w:ascii="Calibri" w:hAnsi="Calibri" w:eastAsia="Calibri" w:cs="Calibri"/>
          <w:sz w:val="24"/>
          <w:szCs w:val="24"/>
        </w:rPr>
        <w:t xml:space="preserve"> automatically.</w:t>
      </w:r>
      <w:r w:rsidRPr="00DE3E52" w:rsidR="00DE3E52">
        <w:rPr>
          <w:rFonts w:ascii="Calibri" w:hAnsi="Calibri" w:eastAsia="Calibri" w:cs="Calibri"/>
          <w:sz w:val="24"/>
          <w:szCs w:val="24"/>
        </w:rPr>
        <w:t xml:space="preserve"> If everything is correctly connected and installed, the Lock-in Amplifier should be found as device. Double click on the device to open the connection. </w:t>
      </w:r>
    </w:p>
    <w:p w:rsidR="008C575D" w:rsidP="008C575D" w:rsidRDefault="008C575D" w14:paraId="5935703D" w14:textId="538D4092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Clone the </w:t>
      </w:r>
      <w:proofErr w:type="spellStart"/>
      <w:r>
        <w:rPr>
          <w:rFonts w:ascii="Calibri" w:hAnsi="Calibri" w:eastAsia="Calibri" w:cs="Calibri"/>
          <w:sz w:val="24"/>
          <w:szCs w:val="24"/>
        </w:rPr>
        <w:t>sEQE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-Control-Software code from </w:t>
      </w:r>
      <w:hyperlink w:history="1" r:id="rId8">
        <w:r w:rsidRPr="00DF6CEE">
          <w:rPr>
            <w:rStyle w:val="Hyperlink"/>
            <w:rFonts w:ascii="Calibri" w:hAnsi="Calibri" w:eastAsia="Calibri" w:cs="Calibri"/>
            <w:sz w:val="24"/>
            <w:szCs w:val="24"/>
          </w:rPr>
          <w:t>https://github.com/AFMD/sEQE-Control-Software</w:t>
        </w:r>
      </w:hyperlink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Pr="008C575D" w:rsidR="00EB2591" w:rsidP="29799B02" w:rsidRDefault="000A633F" w14:paraId="6CF2FC26" w14:textId="4EB9F6AC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i w:val="1"/>
          <w:iCs w:val="1"/>
          <w:sz w:val="24"/>
          <w:szCs w:val="24"/>
        </w:rPr>
      </w:pPr>
      <w:r w:rsidRPr="29799B02" w:rsidR="000A633F">
        <w:rPr>
          <w:rFonts w:ascii="Calibri" w:hAnsi="Calibri" w:eastAsia="Calibri" w:cs="Calibri"/>
          <w:i w:val="1"/>
          <w:iCs w:val="1"/>
          <w:sz w:val="24"/>
          <w:szCs w:val="24"/>
        </w:rPr>
        <w:t>(</w:t>
      </w:r>
      <w:r w:rsidRPr="29799B02" w:rsidR="664B9AC0">
        <w:rPr>
          <w:rFonts w:ascii="Calibri" w:hAnsi="Calibri" w:eastAsia="Calibri" w:cs="Calibri"/>
          <w:i w:val="1"/>
          <w:iCs w:val="1"/>
          <w:sz w:val="24"/>
          <w:szCs w:val="24"/>
        </w:rPr>
        <w:t>Deprecated</w:t>
      </w:r>
      <w:r w:rsidRPr="29799B02" w:rsidR="000A633F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) </w:t>
      </w:r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Open sEQE.py and find “</w:t>
      </w:r>
      <w:proofErr w:type="spellStart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platform.system</w:t>
      </w:r>
      <w:proofErr w:type="spellEnd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() == 'Windows'</w:t>
      </w:r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“ section. Change “</w:t>
      </w:r>
      <w:proofErr w:type="spellStart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self.save</w:t>
      </w:r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_path</w:t>
      </w:r>
      <w:proofErr w:type="spellEnd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= 'C:\\Users\\</w:t>
      </w:r>
      <w:proofErr w:type="spellStart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hanauske</w:t>
      </w:r>
      <w:proofErr w:type="spellEnd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\\Desktop\\</w:t>
      </w:r>
      <w:proofErr w:type="spellStart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sEQE</w:t>
      </w:r>
      <w:proofErr w:type="spellEnd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-Data'</w:t>
      </w:r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“ to </w:t>
      </w:r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“</w:t>
      </w:r>
      <w:proofErr w:type="spellStart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self.save_path</w:t>
      </w:r>
      <w:proofErr w:type="spellEnd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= 'C:\\Users\\</w:t>
      </w:r>
      <w:proofErr w:type="spellStart"/>
      <w:r w:rsidRPr="29799B02" w:rsidR="00EB2591">
        <w:rPr>
          <w:rFonts w:ascii="Calibri" w:hAnsi="Calibri" w:eastAsia="Calibri" w:cs="Calibri"/>
          <w:i w:val="1"/>
          <w:iCs w:val="1"/>
          <w:color w:val="FF0000"/>
          <w:sz w:val="24"/>
          <w:szCs w:val="24"/>
        </w:rPr>
        <w:t>Your_Physics_Account_Name</w:t>
      </w:r>
      <w:proofErr w:type="spellEnd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\\Desktop\\</w:t>
      </w:r>
      <w:proofErr w:type="spellStart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sEQE</w:t>
      </w:r>
      <w:proofErr w:type="spellEnd"/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>-Data'</w:t>
      </w:r>
      <w:r w:rsidRPr="29799B02" w:rsidR="00EB2591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</w:t>
      </w:r>
      <w:r w:rsidRPr="29799B02" w:rsidR="00EB2591">
        <w:rPr>
          <w:rFonts w:ascii="Calibri" w:hAnsi="Calibri" w:eastAsia="Calibri" w:cs="Calibri" w:asciiTheme="majorAscii" w:hAnsiTheme="majorAscii" w:cstheme="majorAscii"/>
          <w:i w:val="1"/>
          <w:iCs w:val="1"/>
          <w:sz w:val="24"/>
          <w:szCs w:val="24"/>
        </w:rPr>
        <w:t>“</w:t>
      </w:r>
      <w:r w:rsidRPr="29799B02" w:rsidR="004D2729">
        <w:rPr>
          <w:rFonts w:ascii="Calibri" w:hAnsi="Calibri" w:eastAsia="Microsoft YaHei" w:cs="Calibri" w:asciiTheme="majorAscii" w:hAnsiTheme="majorAscii" w:cstheme="majorAscii"/>
          <w:i w:val="1"/>
          <w:iCs w:val="1"/>
          <w:sz w:val="24"/>
          <w:szCs w:val="24"/>
        </w:rPr>
        <w:t>. Save the file.</w:t>
      </w:r>
      <w:r w:rsidRPr="29799B02" w:rsidR="004D2729">
        <w:rPr>
          <w:rFonts w:ascii="Microsoft YaHei" w:hAnsi="Microsoft YaHei" w:eastAsia="Microsoft YaHei" w:cs="Microsoft YaHei"/>
          <w:i w:val="1"/>
          <w:iCs w:val="1"/>
          <w:sz w:val="24"/>
          <w:szCs w:val="24"/>
        </w:rPr>
        <w:t xml:space="preserve"> </w:t>
      </w:r>
    </w:p>
    <w:p w:rsidRPr="00DE3E52" w:rsidR="00DE3E52" w:rsidP="00DE3E52" w:rsidRDefault="00DE3E52" w14:paraId="079DCA8C" w14:textId="343A2BBE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00DE3E52">
        <w:rPr>
          <w:rFonts w:ascii="Calibri" w:hAnsi="Calibri" w:eastAsia="Calibri" w:cs="Calibri"/>
          <w:sz w:val="24"/>
          <w:szCs w:val="24"/>
        </w:rPr>
        <w:t xml:space="preserve">Open </w:t>
      </w:r>
      <w:r w:rsidRPr="00DE3E52">
        <w:rPr>
          <w:rFonts w:ascii="Calibri" w:hAnsi="Calibri" w:eastAsia="Calibri" w:cs="Calibri"/>
          <w:sz w:val="24"/>
          <w:szCs w:val="24"/>
        </w:rPr>
        <w:t>Anaconda and switch the environment from "root" to "</w:t>
      </w:r>
      <w:proofErr w:type="spellStart"/>
      <w:r w:rsidRPr="00DE3E52">
        <w:rPr>
          <w:rFonts w:ascii="Calibri" w:hAnsi="Calibri" w:eastAsia="Calibri" w:cs="Calibri"/>
          <w:sz w:val="24"/>
          <w:szCs w:val="24"/>
        </w:rPr>
        <w:t>sEQE</w:t>
      </w:r>
      <w:proofErr w:type="spellEnd"/>
      <w:r w:rsidRPr="00DE3E52">
        <w:rPr>
          <w:rFonts w:ascii="Calibri" w:hAnsi="Calibri" w:eastAsia="Calibri" w:cs="Calibri"/>
          <w:sz w:val="24"/>
          <w:szCs w:val="24"/>
        </w:rPr>
        <w:t>" by left clicking on the "</w:t>
      </w:r>
      <w:proofErr w:type="spellStart"/>
      <w:r w:rsidRPr="00DE3E52">
        <w:rPr>
          <w:rFonts w:ascii="Calibri" w:hAnsi="Calibri" w:eastAsia="Calibri" w:cs="Calibri"/>
          <w:sz w:val="24"/>
          <w:szCs w:val="24"/>
        </w:rPr>
        <w:t>sEQE</w:t>
      </w:r>
      <w:proofErr w:type="spellEnd"/>
      <w:r w:rsidRPr="00DE3E52">
        <w:rPr>
          <w:rFonts w:ascii="Calibri" w:hAnsi="Calibri" w:eastAsia="Calibri" w:cs="Calibri"/>
          <w:sz w:val="24"/>
          <w:szCs w:val="24"/>
        </w:rPr>
        <w:t xml:space="preserve">" name. </w:t>
      </w:r>
    </w:p>
    <w:p w:rsidR="004000E6" w:rsidP="00DE3E52" w:rsidRDefault="00DE3E52" w14:paraId="40681C7A" w14:textId="027A5CFC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Start “</w:t>
      </w:r>
      <w:proofErr w:type="spellStart"/>
      <w:r>
        <w:rPr>
          <w:rFonts w:ascii="Calibri" w:hAnsi="Calibri" w:eastAsia="Calibri" w:cs="Calibri"/>
          <w:sz w:val="24"/>
          <w:szCs w:val="24"/>
        </w:rPr>
        <w:t>sEQE</w:t>
      </w:r>
      <w:proofErr w:type="spellEnd"/>
      <w:r>
        <w:rPr>
          <w:rFonts w:ascii="Calibri" w:hAnsi="Calibri" w:eastAsia="Calibri" w:cs="Calibri"/>
          <w:sz w:val="24"/>
          <w:szCs w:val="24"/>
        </w:rPr>
        <w:t>” environment in</w:t>
      </w:r>
      <w:r w:rsidRPr="00DE3E52">
        <w:rPr>
          <w:rFonts w:ascii="Calibri" w:hAnsi="Calibri" w:eastAsia="Calibri" w:cs="Calibri"/>
          <w:sz w:val="24"/>
          <w:szCs w:val="24"/>
        </w:rPr>
        <w:t xml:space="preserve"> terminal</w:t>
      </w:r>
      <w:r>
        <w:rPr>
          <w:rFonts w:ascii="Calibri" w:hAnsi="Calibri" w:eastAsia="Calibri" w:cs="Calibri"/>
          <w:sz w:val="24"/>
          <w:szCs w:val="24"/>
        </w:rPr>
        <w:t>.</w:t>
      </w:r>
    </w:p>
    <w:p w:rsidR="008C575D" w:rsidP="008C575D" w:rsidRDefault="008C575D" w14:paraId="0824F97A" w14:textId="748E7D6E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To run the </w:t>
      </w:r>
      <w:proofErr w:type="spellStart"/>
      <w:r>
        <w:rPr>
          <w:rFonts w:ascii="Calibri" w:hAnsi="Calibri" w:eastAsia="Calibri" w:cs="Calibri"/>
          <w:sz w:val="24"/>
          <w:szCs w:val="24"/>
        </w:rPr>
        <w:t>sEQE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script:</w:t>
      </w:r>
    </w:p>
    <w:p w:rsidRPr="008C575D" w:rsidR="008C575D" w:rsidP="008C575D" w:rsidRDefault="008C575D" w14:paraId="742AB4F5" w14:textId="33881DC8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sz w:val="24"/>
          <w:szCs w:val="24"/>
        </w:rPr>
      </w:pPr>
      <w:r w:rsidRPr="008C575D">
        <w:rPr>
          <w:rFonts w:ascii="Calibri" w:hAnsi="Calibri" w:eastAsia="Calibri" w:cs="Calibri"/>
          <w:sz w:val="24"/>
          <w:szCs w:val="24"/>
        </w:rPr>
        <w:t xml:space="preserve">Navigating </w:t>
      </w:r>
      <w:r w:rsidRPr="008C575D">
        <w:rPr>
          <w:rFonts w:ascii="Calibri" w:hAnsi="Calibri" w:eastAsia="Calibri" w:cs="Calibri"/>
          <w:sz w:val="24"/>
          <w:szCs w:val="24"/>
        </w:rPr>
        <w:t xml:space="preserve">with "cd" commands towards the folder where you placed the "sEQE.py" file. </w:t>
      </w:r>
      <w:r>
        <w:rPr>
          <w:rFonts w:ascii="Calibri" w:hAnsi="Calibri" w:eastAsia="Calibri" w:cs="Calibri"/>
          <w:sz w:val="24"/>
          <w:szCs w:val="24"/>
        </w:rPr>
        <w:t>Use “</w:t>
      </w:r>
      <w:proofErr w:type="spellStart"/>
      <w:r>
        <w:rPr>
          <w:rFonts w:ascii="Calibri" w:hAnsi="Calibri" w:eastAsia="Calibri" w:cs="Calibri"/>
          <w:sz w:val="24"/>
          <w:szCs w:val="24"/>
        </w:rPr>
        <w:t>dir</w:t>
      </w:r>
      <w:proofErr w:type="spellEnd"/>
      <w:r>
        <w:rPr>
          <w:rFonts w:ascii="Calibri" w:hAnsi="Calibri" w:eastAsia="Calibri" w:cs="Calibri"/>
          <w:sz w:val="24"/>
          <w:szCs w:val="24"/>
        </w:rPr>
        <w:t>”</w:t>
      </w:r>
      <w:r w:rsidRPr="008C575D">
        <w:rPr>
          <w:rFonts w:ascii="Calibri" w:hAnsi="Calibri" w:eastAsia="Calibri" w:cs="Calibri"/>
          <w:sz w:val="24"/>
          <w:szCs w:val="24"/>
        </w:rPr>
        <w:t xml:space="preserve"> command to see folder</w:t>
      </w:r>
      <w:r>
        <w:rPr>
          <w:rFonts w:ascii="Calibri" w:hAnsi="Calibri" w:eastAsia="Calibri" w:cs="Calibri"/>
          <w:sz w:val="24"/>
          <w:szCs w:val="24"/>
        </w:rPr>
        <w:t xml:space="preserve"> structure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.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</w:p>
    <w:p w:rsidR="008C575D" w:rsidP="008C575D" w:rsidRDefault="008C575D" w14:paraId="4F6E4197" w14:textId="6F1B3A1D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29799B02" w:rsidR="008C575D">
        <w:rPr>
          <w:rFonts w:ascii="Calibri" w:hAnsi="Calibri" w:eastAsia="Calibri" w:cs="Calibri"/>
          <w:sz w:val="24"/>
          <w:szCs w:val="24"/>
        </w:rPr>
        <w:t>Type “python sEQE.py” into the terminal, press enter.</w:t>
      </w:r>
    </w:p>
    <w:p w:rsidR="2558E869" w:rsidP="29799B02" w:rsidRDefault="2558E869" w14:paraId="52C7A27F" w14:textId="578413B8">
      <w:pPr>
        <w:pStyle w:val="Normal"/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29799B02" w:rsidR="2558E869">
        <w:rPr>
          <w:rFonts w:ascii="Calibri" w:hAnsi="Calibri" w:eastAsia="Calibri" w:cs="Calibri"/>
          <w:sz w:val="24"/>
          <w:szCs w:val="24"/>
        </w:rPr>
        <w:t>If you start the program the first time on your account</w:t>
      </w:r>
      <w:r w:rsidRPr="29799B02" w:rsidR="7B8E8F00">
        <w:rPr>
          <w:rFonts w:ascii="Calibri" w:hAnsi="Calibri" w:eastAsia="Calibri" w:cs="Calibri"/>
          <w:sz w:val="24"/>
          <w:szCs w:val="24"/>
        </w:rPr>
        <w:t xml:space="preserve">, </w:t>
      </w:r>
      <w:r w:rsidRPr="29799B02" w:rsidR="1A13ADC0">
        <w:rPr>
          <w:rFonts w:ascii="Calibri" w:hAnsi="Calibri" w:eastAsia="Calibri" w:cs="Calibri"/>
          <w:sz w:val="24"/>
          <w:szCs w:val="24"/>
        </w:rPr>
        <w:t xml:space="preserve">answer questions </w:t>
      </w:r>
      <w:r w:rsidRPr="29799B02" w:rsidR="7B8E8F00">
        <w:rPr>
          <w:rFonts w:ascii="Calibri" w:hAnsi="Calibri" w:eastAsia="Calibri" w:cs="Calibri"/>
          <w:sz w:val="24"/>
          <w:szCs w:val="24"/>
        </w:rPr>
        <w:t>in</w:t>
      </w:r>
      <w:r w:rsidRPr="29799B02" w:rsidR="0B6BCA2E">
        <w:rPr>
          <w:rFonts w:ascii="Calibri" w:hAnsi="Calibri" w:eastAsia="Calibri" w:cs="Calibri"/>
          <w:sz w:val="24"/>
          <w:szCs w:val="24"/>
        </w:rPr>
        <w:t xml:space="preserve"> terminal</w:t>
      </w:r>
      <w:r w:rsidRPr="29799B02" w:rsidR="7B8E8F00">
        <w:rPr>
          <w:rFonts w:ascii="Calibri" w:hAnsi="Calibri" w:eastAsia="Calibri" w:cs="Calibri"/>
          <w:sz w:val="24"/>
          <w:szCs w:val="24"/>
        </w:rPr>
        <w:t xml:space="preserve"> (without quotation marks):</w:t>
      </w:r>
    </w:p>
    <w:p w:rsidR="2558E869" w:rsidP="29799B02" w:rsidRDefault="2558E869" w14:paraId="58AE69C2" w14:textId="40E62B32">
      <w:pPr>
        <w:pStyle w:val="Normal"/>
        <w:spacing w:line="360" w:lineRule="auto"/>
        <w:ind w:left="720"/>
        <w:rPr>
          <w:rFonts w:ascii="Calibri" w:hAnsi="Calibri" w:eastAsia="Calibri" w:cs="Calibri"/>
          <w:sz w:val="24"/>
          <w:szCs w:val="24"/>
        </w:rPr>
      </w:pPr>
      <w:r w:rsidRPr="29799B02" w:rsidR="2558E869">
        <w:rPr>
          <w:rFonts w:ascii="Calibri" w:hAnsi="Calibri" w:eastAsia="Calibri" w:cs="Calibri"/>
          <w:sz w:val="24"/>
          <w:szCs w:val="24"/>
        </w:rPr>
        <w:t>1. Zurich instrument device ID</w:t>
      </w:r>
      <w:r w:rsidRPr="29799B02" w:rsidR="4015D874">
        <w:rPr>
          <w:rFonts w:ascii="Calibri" w:hAnsi="Calibri" w:eastAsia="Calibri" w:cs="Calibri"/>
          <w:sz w:val="24"/>
          <w:szCs w:val="24"/>
        </w:rPr>
        <w:t xml:space="preserve">, for AFMD: </w:t>
      </w:r>
      <w:r w:rsidRPr="29799B02" w:rsidR="11E7BEE8">
        <w:rPr>
          <w:rFonts w:ascii="Calibri" w:hAnsi="Calibri" w:eastAsia="Calibri" w:cs="Calibri"/>
          <w:sz w:val="24"/>
          <w:szCs w:val="24"/>
        </w:rPr>
        <w:t>“</w:t>
      </w:r>
      <w:r w:rsidRPr="29799B02" w:rsidR="30A0AF29">
        <w:rPr>
          <w:rFonts w:ascii="Calibri" w:hAnsi="Calibri" w:eastAsia="Calibri" w:cs="Calibri"/>
          <w:sz w:val="24"/>
          <w:szCs w:val="24"/>
        </w:rPr>
        <w:t>hf2-dev838</w:t>
      </w:r>
      <w:r w:rsidRPr="29799B02" w:rsidR="0A660881">
        <w:rPr>
          <w:rFonts w:ascii="Calibri" w:hAnsi="Calibri" w:eastAsia="Calibri" w:cs="Calibri"/>
          <w:sz w:val="24"/>
          <w:szCs w:val="24"/>
        </w:rPr>
        <w:t>”</w:t>
      </w:r>
    </w:p>
    <w:p w:rsidR="30A0AF29" w:rsidP="29799B02" w:rsidRDefault="30A0AF29" w14:paraId="64EEE6D8" w14:textId="05C058D8">
      <w:pPr>
        <w:pStyle w:val="Normal"/>
        <w:spacing w:line="360" w:lineRule="auto"/>
        <w:ind w:left="720"/>
        <w:rPr>
          <w:rFonts w:ascii="Calibri" w:hAnsi="Calibri" w:eastAsia="Calibri" w:cs="Calibri"/>
          <w:sz w:val="24"/>
          <w:szCs w:val="24"/>
        </w:rPr>
      </w:pPr>
      <w:r w:rsidRPr="29799B02" w:rsidR="30A0AF29">
        <w:rPr>
          <w:rFonts w:ascii="Calibri" w:hAnsi="Calibri" w:eastAsia="Calibri" w:cs="Calibri"/>
          <w:sz w:val="24"/>
          <w:szCs w:val="24"/>
        </w:rPr>
        <w:t>2. Port number of second filter wheel</w:t>
      </w:r>
      <w:r w:rsidRPr="29799B02" w:rsidR="51CB7374">
        <w:rPr>
          <w:rFonts w:ascii="Calibri" w:hAnsi="Calibri" w:eastAsia="Calibri" w:cs="Calibri"/>
          <w:sz w:val="24"/>
          <w:szCs w:val="24"/>
        </w:rPr>
        <w:t xml:space="preserve">, for AFMD: </w:t>
      </w:r>
      <w:r w:rsidRPr="29799B02" w:rsidR="7D8BC177">
        <w:rPr>
          <w:rFonts w:ascii="Calibri" w:hAnsi="Calibri" w:eastAsia="Calibri" w:cs="Calibri"/>
          <w:sz w:val="24"/>
          <w:szCs w:val="24"/>
        </w:rPr>
        <w:t>“</w:t>
      </w:r>
      <w:r w:rsidRPr="29799B02" w:rsidR="30A0AF29">
        <w:rPr>
          <w:rFonts w:ascii="Calibri" w:hAnsi="Calibri" w:eastAsia="Calibri" w:cs="Calibri"/>
          <w:sz w:val="24"/>
          <w:szCs w:val="24"/>
        </w:rPr>
        <w:t>4</w:t>
      </w:r>
      <w:r w:rsidRPr="29799B02" w:rsidR="7D8BC177">
        <w:rPr>
          <w:rFonts w:ascii="Calibri" w:hAnsi="Calibri" w:eastAsia="Calibri" w:cs="Calibri"/>
          <w:sz w:val="24"/>
          <w:szCs w:val="24"/>
        </w:rPr>
        <w:t>”</w:t>
      </w:r>
    </w:p>
    <w:p w:rsidR="78542741" w:rsidP="29799B02" w:rsidRDefault="78542741" w14:paraId="0399AC6B" w14:textId="6E8F49CA">
      <w:pPr>
        <w:pStyle w:val="Normal"/>
        <w:spacing w:line="360" w:lineRule="auto"/>
        <w:ind w:left="720"/>
        <w:rPr>
          <w:rFonts w:ascii="Calibri" w:hAnsi="Calibri" w:eastAsia="Calibri" w:cs="Calibri"/>
          <w:sz w:val="24"/>
          <w:szCs w:val="24"/>
        </w:rPr>
      </w:pPr>
      <w:r w:rsidRPr="29799B02" w:rsidR="78542741">
        <w:rPr>
          <w:rFonts w:ascii="Calibri" w:hAnsi="Calibri" w:eastAsia="Calibri" w:cs="Calibri"/>
          <w:sz w:val="24"/>
          <w:szCs w:val="24"/>
        </w:rPr>
        <w:t>3. Port number of monochromator, for AFMD: “1”</w:t>
      </w:r>
    </w:p>
    <w:p w:rsidR="78542741" w:rsidP="29799B02" w:rsidRDefault="78542741" w14:paraId="2303ADA2" w14:textId="6DC39371">
      <w:pPr>
        <w:pStyle w:val="Normal"/>
        <w:spacing w:line="360" w:lineRule="auto"/>
        <w:ind w:left="720"/>
        <w:rPr>
          <w:rFonts w:ascii="Calibri" w:hAnsi="Calibri" w:eastAsia="Calibri" w:cs="Calibri"/>
          <w:sz w:val="24"/>
          <w:szCs w:val="24"/>
        </w:rPr>
      </w:pPr>
      <w:r w:rsidRPr="29799B02" w:rsidR="78542741">
        <w:rPr>
          <w:rFonts w:ascii="Calibri" w:hAnsi="Calibri" w:eastAsia="Calibri" w:cs="Calibri"/>
          <w:sz w:val="24"/>
          <w:szCs w:val="24"/>
        </w:rPr>
        <w:t xml:space="preserve">4. </w:t>
      </w:r>
      <w:r w:rsidRPr="29799B02" w:rsidR="78D85963">
        <w:rPr>
          <w:rFonts w:ascii="Calibri" w:hAnsi="Calibri" w:eastAsia="Calibri" w:cs="Calibri"/>
          <w:sz w:val="24"/>
          <w:szCs w:val="24"/>
        </w:rPr>
        <w:t>S</w:t>
      </w:r>
      <w:r w:rsidRPr="29799B02" w:rsidR="78542741">
        <w:rPr>
          <w:rFonts w:ascii="Calibri" w:hAnsi="Calibri" w:eastAsia="Calibri" w:cs="Calibri"/>
          <w:sz w:val="24"/>
          <w:szCs w:val="24"/>
        </w:rPr>
        <w:t>ave data</w:t>
      </w:r>
      <w:r w:rsidRPr="29799B02" w:rsidR="2C377AA3">
        <w:rPr>
          <w:rFonts w:ascii="Calibri" w:hAnsi="Calibri" w:eastAsia="Calibri" w:cs="Calibri"/>
          <w:sz w:val="24"/>
          <w:szCs w:val="24"/>
        </w:rPr>
        <w:t xml:space="preserve"> path</w:t>
      </w:r>
      <w:r w:rsidRPr="29799B02" w:rsidR="78542741">
        <w:rPr>
          <w:rFonts w:ascii="Calibri" w:hAnsi="Calibri" w:eastAsia="Calibri" w:cs="Calibri"/>
          <w:sz w:val="24"/>
          <w:szCs w:val="24"/>
        </w:rPr>
        <w:t>, for AFMD: “C:\\Users\\Public\\Documents</w:t>
      </w:r>
      <w:r w:rsidRPr="29799B02" w:rsidR="78542741">
        <w:rPr>
          <w:rFonts w:ascii="Calibri" w:hAnsi="Calibri" w:eastAsia="Calibri" w:cs="Calibri"/>
          <w:sz w:val="24"/>
          <w:szCs w:val="24"/>
        </w:rPr>
        <w:t>\\</w:t>
      </w:r>
      <w:proofErr w:type="spellStart"/>
      <w:r w:rsidRPr="29799B02" w:rsidR="78542741">
        <w:rPr>
          <w:rFonts w:ascii="Calibri" w:hAnsi="Calibri" w:eastAsia="Calibri" w:cs="Calibri"/>
          <w:sz w:val="24"/>
          <w:szCs w:val="24"/>
        </w:rPr>
        <w:t>sEQE</w:t>
      </w:r>
      <w:proofErr w:type="spellEnd"/>
      <w:r w:rsidRPr="29799B02" w:rsidR="78542741">
        <w:rPr>
          <w:rFonts w:ascii="Calibri" w:hAnsi="Calibri" w:eastAsia="Calibri" w:cs="Calibri"/>
          <w:sz w:val="24"/>
          <w:szCs w:val="24"/>
        </w:rPr>
        <w:t>”</w:t>
      </w:r>
    </w:p>
    <w:p w:rsidR="011FA74F" w:rsidP="29799B02" w:rsidRDefault="011FA74F" w14:paraId="18428CA6" w14:textId="1CD447B5">
      <w:pPr>
        <w:pStyle w:val="Normal"/>
        <w:spacing w:line="360" w:lineRule="auto"/>
        <w:ind w:left="720"/>
        <w:rPr>
          <w:rFonts w:ascii="Calibri" w:hAnsi="Calibri" w:eastAsia="Calibri" w:cs="Calibri"/>
          <w:sz w:val="24"/>
          <w:szCs w:val="24"/>
        </w:rPr>
      </w:pPr>
      <w:r w:rsidRPr="29799B02" w:rsidR="011FA74F">
        <w:rPr>
          <w:rFonts w:ascii="Calibri" w:hAnsi="Calibri" w:eastAsia="Calibri" w:cs="Calibri"/>
          <w:sz w:val="24"/>
          <w:szCs w:val="24"/>
        </w:rPr>
        <w:t xml:space="preserve">These data will be saved in 'pathsNdevices_config.txt' and </w:t>
      </w:r>
      <w:r>
        <w:tab/>
      </w:r>
      <w:r w:rsidRPr="29799B02" w:rsidR="011FA74F">
        <w:rPr>
          <w:rFonts w:ascii="Calibri" w:hAnsi="Calibri" w:eastAsia="Calibri" w:cs="Calibri"/>
          <w:sz w:val="24"/>
          <w:szCs w:val="24"/>
        </w:rPr>
        <w:t xml:space="preserve">reloaded if this </w:t>
      </w:r>
      <w:r>
        <w:tab/>
      </w:r>
      <w:r w:rsidRPr="29799B02" w:rsidR="011FA74F">
        <w:rPr>
          <w:rFonts w:ascii="Calibri" w:hAnsi="Calibri" w:eastAsia="Calibri" w:cs="Calibri"/>
          <w:sz w:val="24"/>
          <w:szCs w:val="24"/>
        </w:rPr>
        <w:t xml:space="preserve">file is found.  </w:t>
      </w:r>
    </w:p>
    <w:p w:rsidRPr="00AB5057" w:rsidR="008C575D" w:rsidP="008C575D" w:rsidRDefault="008C575D" w14:paraId="196EEC5C" w14:textId="6DE23314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29799B02" w:rsidR="008C575D">
        <w:rPr>
          <w:rFonts w:ascii="Calibri" w:hAnsi="Calibri" w:eastAsia="Calibri" w:cs="Calibri"/>
          <w:sz w:val="24"/>
          <w:szCs w:val="24"/>
        </w:rPr>
        <w:t xml:space="preserve">Leave the terminal open during measurement. Avoid </w:t>
      </w:r>
      <w:r w:rsidRPr="29799B02" w:rsidR="43C6393B">
        <w:rPr>
          <w:rFonts w:ascii="Calibri" w:hAnsi="Calibri" w:eastAsia="Calibri" w:cs="Calibri"/>
          <w:sz w:val="24"/>
          <w:szCs w:val="24"/>
        </w:rPr>
        <w:t xml:space="preserve">marking text in </w:t>
      </w:r>
      <w:r w:rsidRPr="29799B02" w:rsidR="008C575D">
        <w:rPr>
          <w:rFonts w:ascii="Calibri" w:hAnsi="Calibri" w:eastAsia="Calibri" w:cs="Calibri"/>
          <w:sz w:val="24"/>
          <w:szCs w:val="24"/>
        </w:rPr>
        <w:t xml:space="preserve">the terminal </w:t>
      </w:r>
      <w:r w:rsidRPr="29799B02" w:rsidR="004A0EFA">
        <w:rPr>
          <w:rFonts w:ascii="Calibri" w:hAnsi="Calibri" w:eastAsia="Calibri" w:cs="Calibri"/>
          <w:sz w:val="24"/>
          <w:szCs w:val="24"/>
        </w:rPr>
        <w:t>later</w:t>
      </w:r>
      <w:r w:rsidRPr="29799B02" w:rsidR="008C575D">
        <w:rPr>
          <w:rFonts w:ascii="Calibri" w:hAnsi="Calibri" w:eastAsia="Calibri" w:cs="Calibri"/>
          <w:sz w:val="24"/>
          <w:szCs w:val="24"/>
        </w:rPr>
        <w:t xml:space="preserve"> or the software</w:t>
      </w:r>
      <w:r w:rsidRPr="29799B02" w:rsidR="06D2D449">
        <w:rPr>
          <w:rFonts w:ascii="Calibri" w:hAnsi="Calibri" w:eastAsia="Calibri" w:cs="Calibri"/>
          <w:sz w:val="24"/>
          <w:szCs w:val="24"/>
        </w:rPr>
        <w:t xml:space="preserve"> will</w:t>
      </w:r>
      <w:r w:rsidRPr="29799B02" w:rsidR="008C575D">
        <w:rPr>
          <w:rFonts w:ascii="Calibri" w:hAnsi="Calibri" w:eastAsia="Calibri" w:cs="Calibri"/>
          <w:sz w:val="24"/>
          <w:szCs w:val="24"/>
        </w:rPr>
        <w:t xml:space="preserve"> be paused!!</w:t>
      </w:r>
    </w:p>
    <w:p w:rsidRPr="00DE59CB" w:rsidR="00DE59CB" w:rsidP="00DE59CB" w:rsidRDefault="00DE59CB" w14:paraId="249AEBF7" w14:textId="7CAC023E">
      <w:pPr>
        <w:spacing w:line="36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      In the </w:t>
      </w:r>
      <w:proofErr w:type="spellStart"/>
      <w:r>
        <w:rPr>
          <w:rFonts w:ascii="Calibri" w:hAnsi="Calibri" w:eastAsia="Calibri" w:cs="Calibri"/>
          <w:b/>
          <w:bCs/>
          <w:sz w:val="24"/>
          <w:szCs w:val="24"/>
        </w:rPr>
        <w:t>sEQE</w:t>
      </w:r>
      <w:proofErr w:type="spellEnd"/>
      <w:r>
        <w:rPr>
          <w:rFonts w:ascii="Calibri" w:hAnsi="Calibri" w:eastAsia="Calibri" w:cs="Calibri"/>
          <w:b/>
          <w:bCs/>
          <w:sz w:val="24"/>
          <w:szCs w:val="24"/>
        </w:rPr>
        <w:t xml:space="preserve">-Control-Software </w:t>
      </w:r>
      <w:r w:rsidR="004A0EFA">
        <w:rPr>
          <w:rFonts w:ascii="Calibri" w:hAnsi="Calibri" w:eastAsia="Calibri" w:cs="Calibri"/>
          <w:b/>
          <w:bCs/>
          <w:sz w:val="24"/>
          <w:szCs w:val="24"/>
        </w:rPr>
        <w:t>program</w:t>
      </w:r>
    </w:p>
    <w:p w:rsidR="00D8027A" w:rsidRDefault="00BF051C" w14:paraId="00000013" w14:textId="02065944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Go to second tab. </w:t>
      </w:r>
      <w:r w:rsidR="00000000">
        <w:rPr>
          <w:rFonts w:ascii="Calibri" w:hAnsi="Calibri" w:eastAsia="Calibri" w:cs="Calibri"/>
          <w:sz w:val="24"/>
          <w:szCs w:val="24"/>
        </w:rPr>
        <w:t xml:space="preserve">Add the </w:t>
      </w:r>
      <w:r>
        <w:rPr>
          <w:rFonts w:ascii="Calibri" w:hAnsi="Calibri" w:eastAsia="Calibri" w:cs="Calibri"/>
          <w:sz w:val="24"/>
          <w:szCs w:val="24"/>
        </w:rPr>
        <w:t>username</w:t>
      </w:r>
      <w:r w:rsidR="00000000">
        <w:rPr>
          <w:rFonts w:ascii="Calibri" w:hAnsi="Calibri" w:eastAsia="Calibri" w:cs="Calibri"/>
          <w:sz w:val="24"/>
          <w:szCs w:val="24"/>
        </w:rPr>
        <w:t>, experiment name, and file name</w:t>
      </w:r>
    </w:p>
    <w:p w:rsidR="00D8027A" w:rsidRDefault="00000000" w14:paraId="00000014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Press the connect button and check whether the monochromator, the filter wheel, and the Lock-In connection could be established. </w:t>
      </w:r>
    </w:p>
    <w:p w:rsidR="00D8027A" w:rsidRDefault="00000000" w14:paraId="00000015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If one or all are unsuccessful, connect to instruments individually by clicking the relevant buttons</w:t>
      </w:r>
    </w:p>
    <w:p w:rsidR="00D8027A" w:rsidRDefault="00000000" w14:paraId="00000016" w14:textId="09F19004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The Lock-In will probably be overloaded. You can tell that this is the case if the right lamp on the </w:t>
      </w:r>
      <w:r w:rsidR="00A4690C">
        <w:rPr>
          <w:rFonts w:ascii="Calibri" w:hAnsi="Calibri" w:eastAsia="Calibri" w:cs="Calibri"/>
          <w:sz w:val="24"/>
          <w:szCs w:val="24"/>
        </w:rPr>
        <w:t>left-hand</w:t>
      </w:r>
      <w:r>
        <w:rPr>
          <w:rFonts w:ascii="Calibri" w:hAnsi="Calibri" w:eastAsia="Calibri" w:cs="Calibri"/>
          <w:sz w:val="24"/>
          <w:szCs w:val="24"/>
        </w:rPr>
        <w:t xml:space="preserve"> side of the Lock-In is on. If that is the case, go to the first </w:t>
      </w:r>
      <w:r w:rsidR="004A0EFA">
        <w:rPr>
          <w:rFonts w:ascii="Calibri" w:hAnsi="Calibri" w:eastAsia="Calibri" w:cs="Calibri"/>
          <w:sz w:val="24"/>
          <w:szCs w:val="24"/>
        </w:rPr>
        <w:t>tab</w:t>
      </w:r>
      <w:r>
        <w:rPr>
          <w:rFonts w:ascii="Calibri" w:hAnsi="Calibri" w:eastAsia="Calibri" w:cs="Calibri"/>
          <w:sz w:val="24"/>
          <w:szCs w:val="24"/>
        </w:rPr>
        <w:t xml:space="preserve"> of the program and click on the “Update parameters” button in the Lock-in section</w:t>
      </w:r>
    </w:p>
    <w:p w:rsidR="00D8027A" w:rsidRDefault="00000000" w14:paraId="00000017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Place the sample in the holder.</w:t>
      </w:r>
    </w:p>
    <w:p w:rsidR="00D8027A" w:rsidRDefault="00A955EC" w14:paraId="00000018" w14:textId="46A4717D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lastRenderedPageBreak/>
        <w:t xml:space="preserve">Go to the set-up. </w:t>
      </w:r>
      <w:r w:rsidR="00000000">
        <w:rPr>
          <w:rFonts w:ascii="Calibri" w:hAnsi="Calibri" w:eastAsia="Calibri" w:cs="Calibri"/>
          <w:sz w:val="24"/>
          <w:szCs w:val="24"/>
        </w:rPr>
        <w:t xml:space="preserve">Check that the default position of the </w:t>
      </w:r>
      <w:r>
        <w:rPr>
          <w:rFonts w:ascii="Calibri" w:hAnsi="Calibri" w:eastAsia="Calibri" w:cs="Calibri"/>
          <w:sz w:val="24"/>
          <w:szCs w:val="24"/>
        </w:rPr>
        <w:t xml:space="preserve">wheel </w:t>
      </w:r>
      <w:r w:rsidR="00000000">
        <w:rPr>
          <w:rFonts w:ascii="Calibri" w:hAnsi="Calibri" w:eastAsia="Calibri" w:cs="Calibri"/>
          <w:sz w:val="24"/>
          <w:szCs w:val="24"/>
        </w:rPr>
        <w:t xml:space="preserve">filter is position 1, </w:t>
      </w:r>
      <w:proofErr w:type="gramStart"/>
      <w:r w:rsidR="00000000">
        <w:rPr>
          <w:rFonts w:ascii="Calibri" w:hAnsi="Calibri" w:eastAsia="Calibri" w:cs="Calibri"/>
          <w:sz w:val="24"/>
          <w:szCs w:val="24"/>
        </w:rPr>
        <w:t>i.e.</w:t>
      </w:r>
      <w:proofErr w:type="gramEnd"/>
      <w:r w:rsidR="00000000">
        <w:rPr>
          <w:rFonts w:ascii="Calibri" w:hAnsi="Calibri" w:eastAsia="Calibri" w:cs="Calibri"/>
          <w:sz w:val="24"/>
          <w:szCs w:val="24"/>
        </w:rPr>
        <w:t xml:space="preserve"> closed. If that is not the case, move to position one </w:t>
      </w:r>
      <w:r>
        <w:rPr>
          <w:rFonts w:ascii="Calibri" w:hAnsi="Calibri" w:eastAsia="Calibri" w:cs="Calibri"/>
          <w:sz w:val="24"/>
          <w:szCs w:val="24"/>
        </w:rPr>
        <w:t xml:space="preserve">by hand </w:t>
      </w:r>
      <w:r w:rsidR="00000000">
        <w:rPr>
          <w:rFonts w:ascii="Calibri" w:hAnsi="Calibri" w:eastAsia="Calibri" w:cs="Calibri"/>
          <w:sz w:val="24"/>
          <w:szCs w:val="24"/>
        </w:rPr>
        <w:t>and close and restart the program</w:t>
      </w:r>
    </w:p>
    <w:p w:rsidR="00D8027A" w:rsidRDefault="00000000" w14:paraId="00000019" w14:textId="7C2DF60E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Move to filter position 2 in the software and a visible wavelength (500 nm works well) for alignment.</w:t>
      </w:r>
      <w:r w:rsidR="00AB5057">
        <w:rPr>
          <w:rFonts w:ascii="Calibri" w:hAnsi="Calibri" w:eastAsia="Calibri" w:cs="Calibri"/>
          <w:sz w:val="24"/>
          <w:szCs w:val="24"/>
        </w:rPr>
        <w:t xml:space="preserve"> If your samples absorb poorly, click “connect to </w:t>
      </w:r>
      <w:r w:rsidR="00AB5057">
        <w:rPr>
          <w:rFonts w:ascii="Calibri" w:hAnsi="Calibri" w:eastAsia="Calibri" w:cs="Calibri"/>
          <w:sz w:val="24"/>
          <w:szCs w:val="24"/>
        </w:rPr>
        <w:t>monochromator</w:t>
      </w:r>
      <w:r w:rsidR="00AB5057">
        <w:rPr>
          <w:rFonts w:ascii="Calibri" w:hAnsi="Calibri" w:eastAsia="Calibri" w:cs="Calibri"/>
          <w:sz w:val="24"/>
          <w:szCs w:val="24"/>
        </w:rPr>
        <w:t>” to have white light for re-alignment.</w:t>
      </w:r>
    </w:p>
    <w:p w:rsidR="00D8027A" w:rsidRDefault="00000000" w14:paraId="0000001A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Connect alligator clips to GND and whatever device you want to measure.</w:t>
      </w:r>
    </w:p>
    <w:p w:rsidR="00D8027A" w:rsidRDefault="00000000" w14:paraId="0000001B" w14:textId="5698E05D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Align by eye and use the Lock-In control </w:t>
      </w:r>
      <w:r w:rsidR="00AB5057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="00AB5057">
        <w:rPr>
          <w:rFonts w:ascii="Calibri" w:hAnsi="Calibri" w:eastAsia="Calibri" w:cs="Calibri"/>
          <w:sz w:val="24"/>
          <w:szCs w:val="24"/>
        </w:rPr>
        <w:t>LabOne</w:t>
      </w:r>
      <w:proofErr w:type="spellEnd"/>
      <w:r w:rsidR="00AB5057">
        <w:rPr>
          <w:rFonts w:ascii="Calibri" w:hAnsi="Calibri" w:eastAsia="Calibri" w:cs="Calibri"/>
          <w:sz w:val="24"/>
          <w:szCs w:val="24"/>
        </w:rPr>
        <w:t xml:space="preserve">) </w:t>
      </w:r>
      <w:r>
        <w:rPr>
          <w:rFonts w:ascii="Calibri" w:hAnsi="Calibri" w:eastAsia="Calibri" w:cs="Calibri"/>
          <w:sz w:val="24"/>
          <w:szCs w:val="24"/>
        </w:rPr>
        <w:t>interface for fine alignment. To do this, navigate to the “Plotter” tab</w:t>
      </w:r>
      <w:r w:rsidR="00AB5057">
        <w:rPr>
          <w:rFonts w:ascii="Calibri" w:hAnsi="Calibri" w:eastAsia="Calibri" w:cs="Calibri"/>
          <w:sz w:val="24"/>
          <w:szCs w:val="24"/>
        </w:rPr>
        <w:t xml:space="preserve"> in </w:t>
      </w:r>
      <w:proofErr w:type="spellStart"/>
      <w:r w:rsidR="00AB5057">
        <w:rPr>
          <w:rFonts w:ascii="Calibri" w:hAnsi="Calibri" w:eastAsia="Calibri" w:cs="Calibri"/>
          <w:sz w:val="24"/>
          <w:szCs w:val="24"/>
        </w:rPr>
        <w:t>LabOne</w:t>
      </w:r>
      <w:proofErr w:type="spellEnd"/>
      <w:r w:rsidR="00AB5057">
        <w:rPr>
          <w:rFonts w:ascii="Calibri" w:hAnsi="Calibri" w:eastAsia="Calibri" w:cs="Calibri"/>
          <w:sz w:val="24"/>
          <w:szCs w:val="24"/>
        </w:rPr>
        <w:t xml:space="preserve"> interface</w:t>
      </w:r>
    </w:p>
    <w:p w:rsidR="00D8027A" w:rsidRDefault="00000000" w14:paraId="0000001C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Use the knobs on the sample stage to adjust the position of the substrate</w:t>
      </w:r>
    </w:p>
    <w:p w:rsidR="00D8027A" w:rsidRDefault="00000000" w14:paraId="0000001D" w14:textId="06FBD080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Calibration: </w:t>
      </w:r>
      <w:r>
        <w:rPr>
          <w:rFonts w:ascii="Calibri" w:hAnsi="Calibri" w:eastAsia="Calibri" w:cs="Calibri"/>
          <w:sz w:val="24"/>
          <w:szCs w:val="24"/>
        </w:rPr>
        <w:t xml:space="preserve">System is relatively </w:t>
      </w:r>
      <w:r w:rsidR="00AB5057">
        <w:rPr>
          <w:rFonts w:ascii="Calibri" w:hAnsi="Calibri" w:eastAsia="Calibri" w:cs="Calibri"/>
          <w:sz w:val="24"/>
          <w:szCs w:val="24"/>
        </w:rPr>
        <w:t>stable,</w:t>
      </w:r>
      <w:r>
        <w:rPr>
          <w:rFonts w:ascii="Calibri" w:hAnsi="Calibri" w:eastAsia="Calibri" w:cs="Calibri"/>
          <w:sz w:val="24"/>
          <w:szCs w:val="24"/>
        </w:rPr>
        <w:t xml:space="preserve"> and calibration is not required on each day of measuring</w:t>
      </w:r>
      <w:commentRangeStart w:id="0"/>
      <w:r>
        <w:rPr>
          <w:rFonts w:ascii="Calibri" w:hAnsi="Calibri" w:eastAsia="Calibri" w:cs="Calibri"/>
          <w:sz w:val="24"/>
          <w:szCs w:val="24"/>
        </w:rPr>
        <w:t>.</w:t>
      </w:r>
      <w:commentRangeEnd w:id="0"/>
      <w:r>
        <w:commentReference w:id="0"/>
      </w:r>
      <w:r>
        <w:rPr>
          <w:rFonts w:ascii="Calibri" w:hAnsi="Calibri" w:eastAsia="Calibri" w:cs="Calibri"/>
          <w:sz w:val="24"/>
          <w:szCs w:val="24"/>
        </w:rPr>
        <w:t xml:space="preserve"> Calibration prior to critical measurements is recommended. </w:t>
      </w:r>
      <w:r w:rsidR="000A633F">
        <w:rPr>
          <w:rFonts w:ascii="Calibri" w:hAnsi="Calibri" w:eastAsia="Calibri" w:cs="Calibri"/>
          <w:sz w:val="24"/>
          <w:szCs w:val="24"/>
        </w:rPr>
        <w:t xml:space="preserve">(Temporary) </w:t>
      </w:r>
      <w:r w:rsidR="00AB5057">
        <w:rPr>
          <w:rFonts w:ascii="Calibri" w:hAnsi="Calibri" w:eastAsia="Calibri" w:cs="Calibri"/>
          <w:sz w:val="24"/>
          <w:szCs w:val="24"/>
        </w:rPr>
        <w:t xml:space="preserve">The calibration files will be stored in </w:t>
      </w:r>
      <w:proofErr w:type="spellStart"/>
      <w:r w:rsidR="00AB5057">
        <w:rPr>
          <w:rFonts w:ascii="Calibri" w:hAnsi="Calibri" w:eastAsia="Calibri" w:cs="Calibri"/>
          <w:sz w:val="24"/>
          <w:szCs w:val="24"/>
        </w:rPr>
        <w:t>sEQE</w:t>
      </w:r>
      <w:proofErr w:type="spellEnd"/>
      <w:r w:rsidR="00AB5057">
        <w:rPr>
          <w:rFonts w:ascii="Calibri" w:hAnsi="Calibri" w:eastAsia="Calibri" w:cs="Calibri"/>
          <w:sz w:val="24"/>
          <w:szCs w:val="24"/>
        </w:rPr>
        <w:t>/</w:t>
      </w:r>
      <w:r w:rsidRPr="00DC7DA8" w:rsidR="00AB5057">
        <w:rPr>
          <w:rFonts w:ascii="Calibri" w:hAnsi="Calibri" w:eastAsia="Calibri" w:cs="Calibri"/>
          <w:color w:val="FF0000"/>
          <w:sz w:val="24"/>
          <w:szCs w:val="24"/>
        </w:rPr>
        <w:t>username</w:t>
      </w:r>
      <w:r w:rsidRPr="00DC7DA8" w:rsidR="00AB5057">
        <w:rPr>
          <w:rFonts w:ascii="Calibri" w:hAnsi="Calibri" w:eastAsia="Calibri" w:cs="Calibri"/>
          <w:color w:val="FF0000"/>
          <w:sz w:val="24"/>
          <w:szCs w:val="24"/>
        </w:rPr>
        <w:t xml:space="preserve"> you set for </w:t>
      </w:r>
      <w:r w:rsidR="00DC7DA8">
        <w:rPr>
          <w:rFonts w:ascii="Calibri" w:hAnsi="Calibri" w:eastAsia="Calibri" w:cs="Calibri"/>
          <w:color w:val="FF0000"/>
          <w:sz w:val="24"/>
          <w:szCs w:val="24"/>
        </w:rPr>
        <w:t xml:space="preserve">your </w:t>
      </w:r>
      <w:r w:rsidRPr="00DC7DA8" w:rsidR="00AB5057">
        <w:rPr>
          <w:rFonts w:ascii="Calibri" w:hAnsi="Calibri" w:eastAsia="Calibri" w:cs="Calibri"/>
          <w:color w:val="FF0000"/>
          <w:sz w:val="24"/>
          <w:szCs w:val="24"/>
        </w:rPr>
        <w:t>reference scans</w:t>
      </w:r>
    </w:p>
    <w:p w:rsidR="00D8027A" w:rsidRDefault="00000000" w14:paraId="0000001E" w14:textId="2A658808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 calibration file is not needed for the measurement itself, but </w:t>
      </w:r>
      <w:proofErr w:type="gramStart"/>
      <w:r>
        <w:rPr>
          <w:rFonts w:ascii="Calibri" w:hAnsi="Calibri" w:eastAsia="Calibri" w:cs="Calibri"/>
          <w:sz w:val="24"/>
          <w:szCs w:val="24"/>
        </w:rPr>
        <w:t>later on</w:t>
      </w:r>
      <w:proofErr w:type="gramEnd"/>
      <w:r>
        <w:rPr>
          <w:rFonts w:ascii="Calibri" w:hAnsi="Calibri" w:eastAsia="Calibri" w:cs="Calibri"/>
          <w:sz w:val="24"/>
          <w:szCs w:val="24"/>
        </w:rPr>
        <w:t xml:space="preserve"> in the analysis tool. (During the measurement you will see raw data that need to be converted to EQE in the analysis tool)</w:t>
      </w:r>
    </w:p>
    <w:p w:rsidR="00BA0D34" w:rsidRDefault="00BA0D34" w14:paraId="142073D9" w14:textId="2CC42A0F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The diodes are now connected in the CBD shown below. It can be placed into the sample holder as devices. </w:t>
      </w:r>
    </w:p>
    <w:p w:rsidR="00BA0D34" w:rsidRDefault="00BA0D34" w14:paraId="7C8E52F8" w14:textId="4BEBA89D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3B3E59C1" w:rsidR="00BA0D34">
        <w:rPr>
          <w:rFonts w:ascii="Calibri" w:hAnsi="Calibri" w:eastAsia="Calibri" w:cs="Calibri"/>
          <w:sz w:val="24"/>
          <w:szCs w:val="24"/>
        </w:rPr>
        <w:t xml:space="preserve">Calibration </w:t>
      </w:r>
      <w:r w:rsidRPr="3B3E59C1" w:rsidR="00A4690C">
        <w:rPr>
          <w:rFonts w:ascii="Calibri" w:hAnsi="Calibri" w:eastAsia="Calibri" w:cs="Calibri"/>
          <w:sz w:val="24"/>
          <w:szCs w:val="24"/>
        </w:rPr>
        <w:t>scans</w:t>
      </w:r>
      <w:r w:rsidRPr="3B3E59C1" w:rsidR="00BA0D34">
        <w:rPr>
          <w:rFonts w:ascii="Calibri" w:hAnsi="Calibri" w:eastAsia="Calibri" w:cs="Calibri"/>
          <w:sz w:val="24"/>
          <w:szCs w:val="24"/>
        </w:rPr>
        <w:t xml:space="preserve"> use a </w:t>
      </w:r>
      <w:r w:rsidRPr="3B3E59C1" w:rsidR="00BA0D34">
        <w:rPr>
          <w:rFonts w:ascii="Calibri" w:hAnsi="Calibri" w:eastAsia="Calibri" w:cs="Calibri"/>
          <w:color w:val="FF0000"/>
          <w:sz w:val="24"/>
          <w:szCs w:val="24"/>
        </w:rPr>
        <w:t>different connection method</w:t>
      </w:r>
      <w:r w:rsidRPr="3B3E59C1" w:rsidR="00BA0D34">
        <w:rPr>
          <w:rFonts w:ascii="Calibri" w:hAnsi="Calibri" w:eastAsia="Calibri" w:cs="Calibri"/>
          <w:sz w:val="24"/>
          <w:szCs w:val="24"/>
        </w:rPr>
        <w:t xml:space="preserve"> from devices.</w:t>
      </w:r>
      <w:r w:rsidRPr="3B3E59C1" w:rsidR="00A4690C">
        <w:rPr>
          <w:rFonts w:ascii="Calibri" w:hAnsi="Calibri" w:eastAsia="Calibri" w:cs="Calibri"/>
          <w:sz w:val="24"/>
          <w:szCs w:val="24"/>
        </w:rPr>
        <w:t xml:space="preserve"> Connect the pins for diodes with the following fork </w:t>
      </w:r>
      <w:r w:rsidRPr="3B3E59C1" w:rsidR="00A4690C">
        <w:rPr>
          <w:rFonts w:ascii="Calibri" w:hAnsi="Calibri" w:eastAsia="Calibri" w:cs="Calibri"/>
          <w:sz w:val="24"/>
          <w:szCs w:val="24"/>
        </w:rPr>
        <w:t>alligator clip</w:t>
      </w:r>
      <w:r w:rsidRPr="3B3E59C1" w:rsidR="00A4690C">
        <w:rPr>
          <w:rFonts w:ascii="Calibri" w:hAnsi="Calibri" w:eastAsia="Calibri" w:cs="Calibri"/>
          <w:sz w:val="24"/>
          <w:szCs w:val="24"/>
        </w:rPr>
        <w:t xml:space="preserve">s and connect the fork </w:t>
      </w:r>
      <w:r w:rsidRPr="3B3E59C1" w:rsidR="00A4690C">
        <w:rPr>
          <w:rFonts w:ascii="Calibri" w:hAnsi="Calibri" w:eastAsia="Calibri" w:cs="Calibri"/>
          <w:sz w:val="24"/>
          <w:szCs w:val="24"/>
        </w:rPr>
        <w:t>alligator</w:t>
      </w:r>
      <w:r w:rsidRPr="3B3E59C1" w:rsidR="00A4690C">
        <w:rPr>
          <w:rFonts w:ascii="Calibri" w:hAnsi="Calibri" w:eastAsia="Calibri" w:cs="Calibri"/>
          <w:sz w:val="24"/>
          <w:szCs w:val="24"/>
        </w:rPr>
        <w:t xml:space="preserve"> clips to </w:t>
      </w:r>
      <w:r w:rsidRPr="3B3E59C1" w:rsidR="03C782B9">
        <w:rPr>
          <w:rFonts w:ascii="Calibri" w:hAnsi="Calibri" w:eastAsia="Calibri" w:cs="Calibri"/>
          <w:sz w:val="24"/>
          <w:szCs w:val="24"/>
        </w:rPr>
        <w:t>BNC wire labelled as ‘</w:t>
      </w:r>
      <w:r w:rsidRPr="3B3E59C1" w:rsidR="49432BE9">
        <w:rPr>
          <w:rFonts w:ascii="Calibri" w:hAnsi="Calibri" w:eastAsia="Calibri" w:cs="Calibri"/>
          <w:sz w:val="24"/>
          <w:szCs w:val="24"/>
        </w:rPr>
        <w:t>2</w:t>
      </w:r>
      <w:r w:rsidRPr="3B3E59C1" w:rsidR="6683F596">
        <w:rPr>
          <w:rFonts w:ascii="Calibri" w:hAnsi="Calibri" w:eastAsia="Calibri" w:cs="Calibri"/>
          <w:sz w:val="24"/>
          <w:szCs w:val="24"/>
        </w:rPr>
        <w:t>’</w:t>
      </w:r>
      <w:r w:rsidRPr="3B3E59C1" w:rsidR="51400869">
        <w:rPr>
          <w:rFonts w:ascii="Calibri" w:hAnsi="Calibri" w:eastAsia="Calibri" w:cs="Calibri"/>
          <w:sz w:val="24"/>
          <w:szCs w:val="24"/>
        </w:rPr>
        <w:t xml:space="preserve"> leading to ‘+ In’ on Lock in Ampilfier </w:t>
      </w:r>
      <w:r w:rsidRPr="3B3E59C1" w:rsidR="6683F596">
        <w:rPr>
          <w:rFonts w:ascii="Calibri" w:hAnsi="Calibri" w:eastAsia="Calibri" w:cs="Calibri"/>
          <w:sz w:val="24"/>
          <w:szCs w:val="24"/>
        </w:rPr>
        <w:t xml:space="preserve"> (</w:t>
      </w:r>
      <w:r w:rsidRPr="3B3E59C1" w:rsidR="6683F596">
        <w:rPr>
          <w:rFonts w:ascii="Calibri" w:hAnsi="Calibri" w:eastAsia="Calibri" w:cs="Calibri"/>
          <w:color w:val="FF0000"/>
          <w:sz w:val="24"/>
          <w:szCs w:val="24"/>
        </w:rPr>
        <w:t>Don’t use ‘</w:t>
      </w:r>
      <w:r w:rsidRPr="3B3E59C1" w:rsidR="753320E1">
        <w:rPr>
          <w:rFonts w:ascii="Calibri" w:hAnsi="Calibri" w:eastAsia="Calibri" w:cs="Calibri"/>
          <w:color w:val="FF0000"/>
          <w:sz w:val="24"/>
          <w:szCs w:val="24"/>
        </w:rPr>
        <w:t>1</w:t>
      </w:r>
      <w:r w:rsidRPr="3B3E59C1" w:rsidR="6683F596">
        <w:rPr>
          <w:rFonts w:ascii="Calibri" w:hAnsi="Calibri" w:eastAsia="Calibri" w:cs="Calibri"/>
          <w:color w:val="FF0000"/>
          <w:sz w:val="24"/>
          <w:szCs w:val="24"/>
        </w:rPr>
        <w:t>’)</w:t>
      </w:r>
      <w:r w:rsidRPr="3B3E59C1" w:rsidR="00A4690C">
        <w:rPr>
          <w:rFonts w:ascii="Calibri" w:hAnsi="Calibri" w:eastAsia="Calibri" w:cs="Calibri"/>
          <w:sz w:val="24"/>
          <w:szCs w:val="24"/>
        </w:rPr>
        <w:t xml:space="preserve">. Leave the other BNC wire freely and not touching metals. </w:t>
      </w:r>
    </w:p>
    <w:p w:rsidR="00D8027A" w:rsidRDefault="00000000" w14:paraId="0000001F" w14:textId="14CE2E59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commentRangeStart w:id="1"/>
      <w:commentRangeStart w:id="2"/>
      <w:r w:rsidRPr="6A5F89EF" w:rsidR="00000000">
        <w:rPr>
          <w:rFonts w:ascii="Calibri" w:hAnsi="Calibri" w:eastAsia="Calibri" w:cs="Calibri"/>
          <w:sz w:val="24"/>
          <w:szCs w:val="24"/>
        </w:rPr>
        <w:t xml:space="preserve">The </w:t>
      </w:r>
      <w:r w:rsidRPr="6A5F89EF" w:rsidR="00BA0D34">
        <w:rPr>
          <w:rFonts w:ascii="Calibri" w:hAnsi="Calibri" w:eastAsia="Calibri" w:cs="Calibri"/>
          <w:sz w:val="24"/>
          <w:szCs w:val="24"/>
        </w:rPr>
        <w:t>Si</w:t>
      </w:r>
      <w:r w:rsidRPr="6A5F89EF" w:rsidR="00000000">
        <w:rPr>
          <w:rFonts w:ascii="Calibri" w:hAnsi="Calibri" w:eastAsia="Calibri" w:cs="Calibri"/>
          <w:sz w:val="24"/>
          <w:szCs w:val="24"/>
        </w:rPr>
        <w:t xml:space="preserve"> photodiode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 w:rsidRPr="6A5F89EF" w:rsidR="00000000">
        <w:rPr>
          <w:rFonts w:ascii="Calibri" w:hAnsi="Calibri" w:eastAsia="Calibri" w:cs="Calibri"/>
          <w:sz w:val="24"/>
          <w:szCs w:val="24"/>
        </w:rPr>
        <w:t xml:space="preserve"> connects to pins </w:t>
      </w:r>
      <w:r w:rsidRPr="6A5F89EF" w:rsidR="00BA0D34">
        <w:rPr>
          <w:rFonts w:ascii="Calibri" w:hAnsi="Calibri" w:eastAsia="Calibri" w:cs="Calibri"/>
          <w:sz w:val="24"/>
          <w:szCs w:val="24"/>
        </w:rPr>
        <w:t xml:space="preserve">J10 and J7(J6) </w:t>
      </w:r>
      <w:r w:rsidRPr="6A5F89EF" w:rsidR="00000000">
        <w:rPr>
          <w:rFonts w:ascii="Calibri" w:hAnsi="Calibri" w:eastAsia="Calibri" w:cs="Calibri"/>
          <w:sz w:val="24"/>
          <w:szCs w:val="24"/>
        </w:rPr>
        <w:t>with an amplification of 1000</w:t>
      </w:r>
      <w:r w:rsidRPr="6A5F89EF" w:rsidR="000A633F">
        <w:rPr>
          <w:rFonts w:ascii="Calibri" w:hAnsi="Calibri" w:eastAsia="Calibri" w:cs="Calibri"/>
          <w:sz w:val="24"/>
          <w:szCs w:val="24"/>
        </w:rPr>
        <w:t xml:space="preserve">. The calibrated wavelength range for Si diode is </w:t>
      </w:r>
      <w:r w:rsidRPr="6A5F89EF" w:rsidR="44B52A69">
        <w:rPr>
          <w:rFonts w:ascii="Calibri" w:hAnsi="Calibri" w:eastAsia="Calibri" w:cs="Calibri"/>
          <w:sz w:val="24"/>
          <w:szCs w:val="24"/>
        </w:rPr>
        <w:t>360-</w:t>
      </w:r>
      <w:r w:rsidRPr="6A5F89EF" w:rsidR="000A633F">
        <w:rPr>
          <w:rFonts w:ascii="Calibri" w:hAnsi="Calibri" w:eastAsia="Calibri" w:cs="Calibri"/>
          <w:sz w:val="24"/>
          <w:szCs w:val="24"/>
        </w:rPr>
        <w:t xml:space="preserve">1100 nm. </w:t>
      </w:r>
    </w:p>
    <w:p w:rsidRPr="00A4690C" w:rsidR="00BA0D34" w:rsidP="00A4690C" w:rsidRDefault="00000000" w14:paraId="1EC25963" w14:textId="27DE0912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The </w:t>
      </w:r>
      <w:commentRangeStart w:id="3"/>
      <w:commentRangeStart w:id="4"/>
      <w:commentRangeStart w:id="5"/>
      <w:commentRangeStart w:id="6"/>
      <w:proofErr w:type="spellStart"/>
      <w:r>
        <w:rPr>
          <w:rFonts w:ascii="Calibri" w:hAnsi="Calibri" w:eastAsia="Calibri" w:cs="Calibri"/>
          <w:sz w:val="24"/>
          <w:szCs w:val="24"/>
        </w:rPr>
        <w:t>InGaA</w:t>
      </w:r>
      <w:commentRangeEnd w:id="3"/>
      <w:r>
        <w:commentReference w:id="3"/>
      </w:r>
      <w:commentRangeEnd w:id="5"/>
      <w:r w:rsidR="000A633F">
        <w:rPr>
          <w:rStyle w:val="CommentReference"/>
        </w:rPr>
        <w:commentReference w:id="5"/>
      </w:r>
      <w:commentRangeEnd w:id="4"/>
      <w:r>
        <w:commentReference w:id="4"/>
      </w:r>
      <w:commentRangeEnd w:id="6"/>
      <w:r w:rsidR="000A633F">
        <w:rPr>
          <w:rStyle w:val="CommentReference"/>
        </w:rPr>
        <w:commentReference w:id="6"/>
      </w:r>
      <w:r>
        <w:rPr>
          <w:rFonts w:ascii="Calibri" w:hAnsi="Calibri" w:eastAsia="Calibri" w:cs="Calibri"/>
          <w:sz w:val="24"/>
          <w:szCs w:val="24"/>
        </w:rPr>
        <w:t>s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photodiode connects to </w:t>
      </w:r>
      <w:r w:rsidR="00BA0D34">
        <w:rPr>
          <w:rFonts w:ascii="Calibri" w:hAnsi="Calibri" w:eastAsia="Calibri" w:cs="Calibri"/>
          <w:sz w:val="24"/>
          <w:szCs w:val="24"/>
        </w:rPr>
        <w:t xml:space="preserve">pins J3 and J7(J6) </w:t>
      </w:r>
      <w:r>
        <w:rPr>
          <w:rFonts w:ascii="Calibri" w:hAnsi="Calibri" w:eastAsia="Calibri" w:cs="Calibri"/>
          <w:sz w:val="24"/>
          <w:szCs w:val="24"/>
        </w:rPr>
        <w:t>with an amplification of 1000</w:t>
      </w:r>
      <w:r w:rsidR="000A633F">
        <w:rPr>
          <w:rFonts w:ascii="Calibri" w:hAnsi="Calibri" w:eastAsia="Calibri" w:cs="Calibri"/>
          <w:sz w:val="24"/>
          <w:szCs w:val="24"/>
        </w:rPr>
        <w:t xml:space="preserve">. </w:t>
      </w:r>
      <w:r w:rsidR="000A633F">
        <w:rPr>
          <w:rFonts w:ascii="Calibri" w:hAnsi="Calibri" w:eastAsia="Calibri" w:cs="Calibri"/>
          <w:sz w:val="24"/>
          <w:szCs w:val="24"/>
        </w:rPr>
        <w:t xml:space="preserve">The calibrated wavelength range for </w:t>
      </w:r>
      <w:proofErr w:type="spellStart"/>
      <w:r w:rsidR="000A633F">
        <w:rPr>
          <w:rFonts w:ascii="Calibri" w:hAnsi="Calibri" w:eastAsia="Calibri" w:cs="Calibri"/>
          <w:sz w:val="24"/>
          <w:szCs w:val="24"/>
        </w:rPr>
        <w:t>InGaAs</w:t>
      </w:r>
      <w:proofErr w:type="spellEnd"/>
      <w:r w:rsidR="000A633F">
        <w:rPr>
          <w:rFonts w:ascii="Calibri" w:hAnsi="Calibri" w:eastAsia="Calibri" w:cs="Calibri"/>
          <w:sz w:val="24"/>
          <w:szCs w:val="24"/>
        </w:rPr>
        <w:t xml:space="preserve"> diode is </w:t>
      </w:r>
      <w:r w:rsidR="000A633F">
        <w:rPr>
          <w:rFonts w:ascii="Calibri" w:hAnsi="Calibri" w:eastAsia="Calibri" w:cs="Calibri"/>
          <w:sz w:val="24"/>
          <w:szCs w:val="24"/>
        </w:rPr>
        <w:t xml:space="preserve">800-1500 nm. </w:t>
      </w:r>
    </w:p>
    <w:p w:rsidR="00DE59CB" w:rsidP="00DE59CB" w:rsidRDefault="000A633F" w14:paraId="438650C5" w14:textId="1C318D4E"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9ADCF60" wp14:editId="7C4D6E25">
                <wp:simplePos x="0" y="0"/>
                <wp:positionH relativeFrom="column">
                  <wp:posOffset>1441479</wp:posOffset>
                </wp:positionH>
                <wp:positionV relativeFrom="paragraph">
                  <wp:posOffset>111250</wp:posOffset>
                </wp:positionV>
                <wp:extent cx="1951990" cy="2138197"/>
                <wp:effectExtent l="0" t="0" r="381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990" cy="2138197"/>
                          <a:chOff x="0" y="0"/>
                          <a:chExt cx="1951990" cy="2138197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990" cy="982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A picture containing indoo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419198" y="605942"/>
                            <a:ext cx="1114425" cy="1950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73095772">
              <v:group id="Group 12" style="position:absolute;margin-left:113.5pt;margin-top:8.75pt;width:153.7pt;height:168.35pt;z-index:251665408" coordsize="19519,21381" o:spid="_x0000_s1026" w14:anchorId="1054F71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&#13;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0" style="position:absolute;width:19519;height:9829;visibility:visible;mso-wrap-style:square" o:spid="_x0000_s1027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">
                  <v:imagedata o:title="" r:id="rId15"/>
                </v:shape>
                <v:shape id="Picture 11" style="position:absolute;left:4192;top:6058;width:11144;height:19501;rotation:-90;visibility:visible;mso-wrap-style:square" alt="A picture containing indoor&#10;&#10;Description automatically generated" o:spid="_x0000_s1028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">
                  <v:imagedata o:title="A picture containing indoor&#10;&#10;Description automatically generated" r:id="rId16"/>
                </v:shape>
              </v:group>
            </w:pict>
          </mc:Fallback>
        </mc:AlternateContent>
      </w:r>
    </w:p>
    <w:p w:rsidR="00DE59CB" w:rsidP="00DE59CB" w:rsidRDefault="000A633F" w14:paraId="045A76A7" w14:textId="38A79FE3"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5A74B6" wp14:editId="71536735">
                <wp:simplePos x="0" y="0"/>
                <wp:positionH relativeFrom="column">
                  <wp:posOffset>3697068</wp:posOffset>
                </wp:positionH>
                <wp:positionV relativeFrom="paragraph">
                  <wp:posOffset>182120</wp:posOffset>
                </wp:positionV>
                <wp:extent cx="1754505" cy="1824990"/>
                <wp:effectExtent l="0" t="0" r="0" b="38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505" cy="1824990"/>
                          <a:chOff x="0" y="0"/>
                          <a:chExt cx="1754505" cy="1824990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picture containing text, electronics, camera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505" cy="18249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" name="Group 8"/>
                        <wpg:cNvGrpSpPr/>
                        <wpg:grpSpPr>
                          <a:xfrm>
                            <a:off x="337705" y="597477"/>
                            <a:ext cx="935181" cy="779319"/>
                            <a:chOff x="0" y="0"/>
                            <a:chExt cx="935181" cy="779319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72786" y="0"/>
                              <a:ext cx="462395" cy="270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DE59CB" w:rsidR="00DE59CB" w:rsidRDefault="00DE59CB" w14:paraId="150C8035" w14:textId="4A186F0F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DE59CB">
                                  <w:rPr>
                                    <w:rFonts w:ascii="Wingdings" w:hAnsi="Wingdings" w:eastAsia="Wingdings" w:cs="Wingding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ß</w:t>
                                </w:r>
                                <w:r w:rsidRPr="00DE59CB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509155"/>
                              <a:ext cx="841548" cy="270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DE59CB" w:rsidR="00DE59CB" w:rsidP="00DE59CB" w:rsidRDefault="00DE59CB" w14:paraId="5DBE9699" w14:textId="0717DE3D">
                                <w:pPr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DE59CB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InGaAs</w:t>
                                </w:r>
                                <w:proofErr w:type="spellEnd"/>
                                <w:r w:rsidRPr="00DE59CB">
                                  <w:rPr>
                                    <w:rFonts w:ascii="Wingdings" w:hAnsi="Wingdings" w:eastAsia="Wingdings" w:cs="Wingdings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 w14:anchorId="4DA8C458">
              <v:group id="Group 9" style="position:absolute;margin-left:291.1pt;margin-top:14.35pt;width:138.15pt;height:143.7pt;z-index:251662336" coordsize="17545,18249" o:spid="_x0000_s1026" w14:anchorId="265A74B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">
                <v:shape id="Picture 5" style="position:absolute;width:17545;height:18249;visibility:visible;mso-wrap-style:square" alt="A picture containing text, electronics, camera&#10;&#10;Description automatically generated" o:spid="_x0000_s1027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">
                  <v:imagedata o:title="A picture containing text, electronics, camera&#10;&#10;Description automatically generated" r:id="rId18"/>
                </v:shape>
                <v:group id="Group 8" style="position:absolute;left:3377;top:5974;width:9351;height:7793" coordsize="9351,7793" o:spid="_x0000_s1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style="position:absolute;left:4727;width:4624;height:2701;visibility:visible;mso-wrap-style:square;v-text-anchor:top" o:spid="_x0000_s1029" filled="f" stroked="f" strokeweight=".5pt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>
                    <v:textbox>
                      <w:txbxContent>
                        <w:p w:rsidRPr="00DE59CB" w:rsidR="00DE59CB" w:rsidRDefault="00DE59CB" w14:paraId="50F57083" w14:textId="4A186F0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DE59CB">
                            <w:rPr>
                              <w:rFonts w:ascii="Wingdings" w:hAnsi="Wingdings" w:eastAsia="Wingdings" w:cs="Wingdings"/>
                              <w:color w:val="FFFFFF" w:themeColor="background1"/>
                              <w:sz w:val="20"/>
                              <w:szCs w:val="20"/>
                            </w:rPr>
                            <w:t>ß</w:t>
                          </w:r>
                          <w:r w:rsidRPr="00DE59CB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Si</w:t>
                          </w:r>
                        </w:p>
                      </w:txbxContent>
                    </v:textbox>
                  </v:shape>
                  <v:shape id="Text Box 7" style="position:absolute;top:5091;width:8415;height:2702;visibility:visible;mso-wrap-style:square;v-text-anchor:top" o:spid="_x0000_s1030" filled="f" stroked="f" strokeweight=".5pt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>
                    <v:textbox>
                      <w:txbxContent>
                        <w:p w:rsidRPr="00DE59CB" w:rsidR="00DE59CB" w:rsidP="00DE59CB" w:rsidRDefault="00DE59CB" w14:paraId="7B469F0D" w14:textId="0717DE3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DE59CB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InGaAs</w:t>
                          </w:r>
                          <w:proofErr w:type="spellEnd"/>
                          <w:r w:rsidRPr="00DE59CB">
                            <w:rPr>
                              <w:rFonts w:ascii="Wingdings" w:hAnsi="Wingdings" w:eastAsia="Wingdings" w:cs="Wingdings"/>
                              <w:color w:val="FFFFFF" w:themeColor="background1"/>
                              <w:sz w:val="16"/>
                              <w:szCs w:val="16"/>
                            </w:rPr>
                            <w:t>à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A633F" w:rsidP="00DE59CB" w:rsidRDefault="000A633F" w14:paraId="3D68FA7B" w14:textId="77777777" w14:noSpellErr="1">
      <w:pPr>
        <w:spacing w:line="360" w:lineRule="auto"/>
        <w:rPr>
          <w:rFonts w:ascii="Calibri" w:hAnsi="Calibri" w:eastAsia="Calibri" w:cs="Calibri"/>
          <w:sz w:val="24"/>
          <w:szCs w:val="24"/>
        </w:rPr>
      </w:pPr>
    </w:p>
    <w:p w:rsidR="6F0FFEF7" w:rsidP="6F0FFEF7" w:rsidRDefault="6F0FFEF7" w14:paraId="71E12AB3" w14:textId="7E5069AD">
      <w:pPr>
        <w:pStyle w:val="Normal"/>
        <w:spacing w:line="360" w:lineRule="auto"/>
        <w:rPr>
          <w:rFonts w:ascii="Calibri" w:hAnsi="Calibri" w:eastAsia="Calibri" w:cs="Calibri"/>
          <w:sz w:val="24"/>
          <w:szCs w:val="24"/>
        </w:rPr>
      </w:pPr>
    </w:p>
    <w:p w:rsidR="6F0FFEF7" w:rsidP="6F0FFEF7" w:rsidRDefault="6F0FFEF7" w14:paraId="0E684EB7" w14:textId="1E83142C">
      <w:pPr>
        <w:pStyle w:val="Normal"/>
        <w:spacing w:line="360" w:lineRule="auto"/>
        <w:rPr>
          <w:rFonts w:ascii="Calibri" w:hAnsi="Calibri" w:eastAsia="Calibri" w:cs="Calibri"/>
          <w:sz w:val="24"/>
          <w:szCs w:val="24"/>
        </w:rPr>
      </w:pPr>
    </w:p>
    <w:p w:rsidR="6F0FFEF7" w:rsidP="6F0FFEF7" w:rsidRDefault="6F0FFEF7" w14:paraId="2A8EBE9F" w14:textId="57683386">
      <w:pPr>
        <w:pStyle w:val="Normal"/>
        <w:spacing w:line="360" w:lineRule="auto"/>
        <w:rPr>
          <w:rFonts w:ascii="Calibri" w:hAnsi="Calibri" w:eastAsia="Calibri" w:cs="Calibri"/>
          <w:sz w:val="24"/>
          <w:szCs w:val="24"/>
        </w:rPr>
      </w:pPr>
    </w:p>
    <w:p w:rsidR="6F0FFEF7" w:rsidP="6F0FFEF7" w:rsidRDefault="6F0FFEF7" w14:paraId="287462D7" w14:textId="18DA574C">
      <w:pPr>
        <w:pStyle w:val="Normal"/>
        <w:spacing w:line="360" w:lineRule="auto"/>
        <w:rPr>
          <w:rFonts w:ascii="Calibri" w:hAnsi="Calibri" w:eastAsia="Calibri" w:cs="Calibri"/>
          <w:sz w:val="24"/>
          <w:szCs w:val="24"/>
        </w:rPr>
      </w:pPr>
    </w:p>
    <w:p w:rsidR="00DE59CB" w:rsidP="00DE59CB" w:rsidRDefault="00DE59CB" w14:paraId="6DF06C33" w14:textId="3DA191A6">
      <w:pPr>
        <w:spacing w:line="360" w:lineRule="auto"/>
        <w:rPr>
          <w:rFonts w:ascii="Calibri" w:hAnsi="Calibri" w:eastAsia="Calibri" w:cs="Calibri"/>
          <w:sz w:val="24"/>
          <w:szCs w:val="24"/>
        </w:rPr>
      </w:pPr>
    </w:p>
    <w:p w:rsidR="00CC6169" w:rsidP="00DE59CB" w:rsidRDefault="00CC6169" w14:paraId="7A5D5FA6" w14:textId="77777777">
      <w:pPr>
        <w:spacing w:line="360" w:lineRule="auto"/>
        <w:rPr>
          <w:rFonts w:ascii="Calibri" w:hAnsi="Calibri" w:eastAsia="Calibri" w:cs="Calibri"/>
          <w:sz w:val="24"/>
          <w:szCs w:val="24"/>
        </w:rPr>
      </w:pPr>
    </w:p>
    <w:p w:rsidR="00D8027A" w:rsidRDefault="00000000" w14:paraId="00000021" w14:textId="7A9B115F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lastRenderedPageBreak/>
        <w:t xml:space="preserve">Measurement </w:t>
      </w:r>
    </w:p>
    <w:p w:rsidR="00D8027A" w:rsidRDefault="00000000" w14:paraId="00000022" w14:textId="6F1A610E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Once </w:t>
      </w:r>
      <w:commentRangeStart w:id="7"/>
      <w:r>
        <w:rPr>
          <w:rFonts w:ascii="Calibri" w:hAnsi="Calibri" w:eastAsia="Calibri" w:cs="Calibri"/>
          <w:sz w:val="24"/>
          <w:szCs w:val="24"/>
        </w:rPr>
        <w:t>aligned</w:t>
      </w:r>
      <w:commentRangeEnd w:id="7"/>
      <w:r>
        <w:commentReference w:id="7"/>
      </w:r>
      <w:r>
        <w:rPr>
          <w:rFonts w:ascii="Calibri" w:hAnsi="Calibri" w:eastAsia="Calibri" w:cs="Calibri"/>
          <w:sz w:val="24"/>
          <w:szCs w:val="24"/>
        </w:rPr>
        <w:t xml:space="preserve">, you are ok to start measuring: </w:t>
      </w:r>
      <w:r w:rsidR="00A4690C">
        <w:rPr>
          <w:rFonts w:ascii="Calibri" w:hAnsi="Calibri" w:eastAsia="Calibri" w:cs="Calibri"/>
          <w:sz w:val="24"/>
          <w:szCs w:val="24"/>
        </w:rPr>
        <w:t>Preferably</w:t>
      </w:r>
      <w:r>
        <w:rPr>
          <w:rFonts w:ascii="Calibri" w:hAnsi="Calibri" w:eastAsia="Calibri" w:cs="Calibri"/>
          <w:sz w:val="24"/>
          <w:szCs w:val="24"/>
        </w:rPr>
        <w:t xml:space="preserve"> use the ‘Complete Scan’ Tab</w:t>
      </w:r>
    </w:p>
    <w:p w:rsidR="00D8027A" w:rsidRDefault="00000000" w14:paraId="00000023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Select suitable filters to increase sensitivity in weak absorption regime </w:t>
      </w:r>
    </w:p>
    <w:p w:rsidR="00D8027A" w:rsidRDefault="00000000" w14:paraId="00000024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for ZnPc:C60 the following filter set works well: </w:t>
      </w:r>
      <w:proofErr w:type="spellStart"/>
      <w:r>
        <w:rPr>
          <w:rFonts w:ascii="Calibri" w:hAnsi="Calibri" w:eastAsia="Calibri" w:cs="Calibri"/>
          <w:sz w:val="24"/>
          <w:szCs w:val="24"/>
        </w:rPr>
        <w:t>noFilter</w:t>
      </w:r>
      <w:proofErr w:type="spellEnd"/>
      <w:r>
        <w:rPr>
          <w:rFonts w:ascii="Calibri" w:hAnsi="Calibri" w:eastAsia="Calibri" w:cs="Calibri"/>
          <w:sz w:val="24"/>
          <w:szCs w:val="24"/>
        </w:rPr>
        <w:t>, 665nm, 715nm, 780nm; for lower band gap systems consider adding 850nm</w:t>
      </w:r>
    </w:p>
    <w:p w:rsidR="00D8027A" w:rsidRDefault="00000000" w14:paraId="00000025" w14:textId="746C23DA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commentRangeStart w:id="8"/>
      <w:r>
        <w:rPr>
          <w:rFonts w:ascii="Calibri" w:hAnsi="Calibri" w:eastAsia="Calibri" w:cs="Calibri"/>
          <w:sz w:val="24"/>
          <w:szCs w:val="24"/>
        </w:rPr>
        <w:t>A</w:t>
      </w:r>
      <w:commentRangeEnd w:id="8"/>
      <w:r>
        <w:commentReference w:id="8"/>
      </w:r>
      <w:r>
        <w:rPr>
          <w:rFonts w:ascii="Calibri" w:hAnsi="Calibri" w:eastAsia="Calibri" w:cs="Calibri"/>
          <w:sz w:val="24"/>
          <w:szCs w:val="24"/>
        </w:rPr>
        <w:t>djust the step size</w:t>
      </w:r>
      <w:r w:rsidR="00CC6169">
        <w:rPr>
          <w:rFonts w:ascii="Calibri" w:hAnsi="Calibri" w:eastAsia="Calibri" w:cs="Calibri"/>
          <w:sz w:val="24"/>
          <w:szCs w:val="24"/>
        </w:rPr>
        <w:t xml:space="preserve"> (default 5 nm</w:t>
      </w:r>
      <w:proofErr w:type="gramStart"/>
      <w:r w:rsidR="00CC6169">
        <w:rPr>
          <w:rFonts w:ascii="Calibri" w:hAnsi="Calibri" w:eastAsia="Calibri" w:cs="Calibri"/>
          <w:sz w:val="24"/>
          <w:szCs w:val="24"/>
        </w:rPr>
        <w:t xml:space="preserve">) </w:t>
      </w:r>
      <w:r>
        <w:rPr>
          <w:rFonts w:ascii="Calibri" w:hAnsi="Calibri" w:eastAsia="Calibri" w:cs="Calibri"/>
          <w:sz w:val="24"/>
          <w:szCs w:val="24"/>
        </w:rPr>
        <w:t>,</w:t>
      </w:r>
      <w:proofErr w:type="gramEnd"/>
      <w:r>
        <w:rPr>
          <w:rFonts w:ascii="Calibri" w:hAnsi="Calibri" w:eastAsia="Calibri" w:cs="Calibri"/>
          <w:sz w:val="24"/>
          <w:szCs w:val="24"/>
        </w:rPr>
        <w:t xml:space="preserve"> </w:t>
      </w:r>
      <w:commentRangeStart w:id="9"/>
      <w:r>
        <w:rPr>
          <w:rFonts w:ascii="Calibri" w:hAnsi="Calibri" w:eastAsia="Calibri" w:cs="Calibri"/>
          <w:sz w:val="24"/>
          <w:szCs w:val="24"/>
        </w:rPr>
        <w:t>amplification</w:t>
      </w:r>
      <w:commentRangeEnd w:id="9"/>
      <w:r>
        <w:commentReference w:id="9"/>
      </w:r>
      <w:r>
        <w:rPr>
          <w:rFonts w:ascii="Calibri" w:hAnsi="Calibri" w:eastAsia="Calibri" w:cs="Calibri"/>
          <w:sz w:val="24"/>
          <w:szCs w:val="24"/>
        </w:rPr>
        <w:t xml:space="preserve"> etc. as needed</w:t>
      </w:r>
    </w:p>
    <w:p w:rsidR="00D8027A" w:rsidRDefault="00000000" w14:paraId="00000026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typically default amplification of 10^5 gives good results; consider higher amplification in the very weak absorption regime</w:t>
      </w:r>
    </w:p>
    <w:p w:rsidR="00D8027A" w:rsidRDefault="00000000" w14:paraId="00000027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Files will automatically be saved</w:t>
      </w:r>
    </w:p>
    <w:p w:rsidR="00D8027A" w:rsidRDefault="00000000" w14:paraId="00000028" w14:textId="6EB4214F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The graph should update during measurement</w:t>
      </w:r>
      <w:r w:rsidR="00183247">
        <w:rPr>
          <w:rFonts w:ascii="Calibri" w:hAnsi="Calibri" w:eastAsia="Calibri" w:cs="Calibri"/>
          <w:sz w:val="24"/>
          <w:szCs w:val="24"/>
        </w:rPr>
        <w:t xml:space="preserve"> (Not yet for Windows)</w:t>
      </w:r>
    </w:p>
    <w:p w:rsidR="00D8027A" w:rsidRDefault="00000000" w14:paraId="00000029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The time constant, data transfer rate and low pass filter order are set on page 1</w:t>
      </w:r>
    </w:p>
    <w:p w:rsidR="00D8027A" w:rsidRDefault="00000000" w14:paraId="0000002A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The software averages 5 * time constant per value</w:t>
      </w:r>
    </w:p>
    <w:p w:rsidR="00D8027A" w:rsidRDefault="00000000" w14:paraId="0000002B" w14:textId="161DC51B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In </w:t>
      </w:r>
      <w:r w:rsidR="00040865">
        <w:rPr>
          <w:rFonts w:ascii="Calibri" w:hAnsi="Calibri" w:eastAsia="Calibri" w:cs="Calibri"/>
          <w:sz w:val="24"/>
          <w:szCs w:val="24"/>
        </w:rPr>
        <w:t>general,</w:t>
      </w:r>
      <w:r>
        <w:rPr>
          <w:rFonts w:ascii="Calibri" w:hAnsi="Calibri" w:eastAsia="Calibri" w:cs="Calibri"/>
          <w:sz w:val="24"/>
          <w:szCs w:val="24"/>
        </w:rPr>
        <w:t xml:space="preserve"> you do not need to change the data transfer rate and the low pass filter order.</w:t>
      </w:r>
    </w:p>
    <w:p w:rsidR="00D8027A" w:rsidRDefault="00000000" w14:paraId="0000002C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After each set of measurements has ended, the </w:t>
      </w:r>
      <w:proofErr w:type="spellStart"/>
      <w:r>
        <w:rPr>
          <w:rFonts w:ascii="Calibri" w:hAnsi="Calibri" w:eastAsia="Calibri" w:cs="Calibri"/>
          <w:sz w:val="24"/>
          <w:szCs w:val="24"/>
        </w:rPr>
        <w:t>Thorlab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filter wheel needs to be reset to 1 manually. This always needs to be done. Anna is working on making this process automatic.</w:t>
      </w:r>
    </w:p>
    <w:p w:rsidR="00D8027A" w:rsidRDefault="00000000" w14:paraId="0000002D" w14:textId="77777777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End of measurements</w:t>
      </w:r>
    </w:p>
    <w:p w:rsidR="00D8027A" w:rsidRDefault="00000000" w14:paraId="0000002E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Once you are done with your measurements you need to switch off the monochromator, the chopper, and the lock in amplifier. </w:t>
      </w:r>
    </w:p>
    <w:p w:rsidR="00D8027A" w:rsidRDefault="00000000" w14:paraId="0000002F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Turn down the light power source dial to zero and wait ~20 min for the lamp to cool down before switching it off.</w:t>
      </w:r>
    </w:p>
    <w:p w:rsidR="00D8027A" w:rsidRDefault="00000000" w14:paraId="00000030" w14:textId="77777777">
      <w:pPr>
        <w:numPr>
          <w:ilvl w:val="1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Remember to also turn off the extension switch.</w:t>
      </w:r>
    </w:p>
    <w:p w:rsidR="00D8027A" w:rsidRDefault="00000000" w14:paraId="00000031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Close all the terminals before leaving.</w:t>
      </w:r>
    </w:p>
    <w:p w:rsidR="00D8027A" w:rsidRDefault="00000000" w14:paraId="00000032" w14:textId="77777777">
      <w:pPr>
        <w:numPr>
          <w:ilvl w:val="0"/>
          <w:numId w:val="3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proofErr w:type="gramStart"/>
      <w:r>
        <w:rPr>
          <w:rFonts w:ascii="Calibri" w:hAnsi="Calibri" w:eastAsia="Calibri" w:cs="Calibri"/>
          <w:sz w:val="24"/>
          <w:szCs w:val="24"/>
        </w:rPr>
        <w:t>Happily</w:t>
      </w:r>
      <w:proofErr w:type="gramEnd"/>
      <w:r>
        <w:rPr>
          <w:rFonts w:ascii="Calibri" w:hAnsi="Calibri" w:eastAsia="Calibri" w:cs="Calibri"/>
          <w:sz w:val="24"/>
          <w:szCs w:val="24"/>
        </w:rPr>
        <w:t xml:space="preserve"> analyze your data!</w:t>
      </w:r>
    </w:p>
    <w:p w:rsidR="00D8027A" w:rsidRDefault="00000000" w14:paraId="00000033" w14:textId="77777777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Monochromator filters</w:t>
      </w:r>
    </w:p>
    <w:p w:rsidR="00D8027A" w:rsidRDefault="00000000" w14:paraId="00000034" w14:textId="77777777"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Filter 1: closed</w:t>
      </w:r>
    </w:p>
    <w:p w:rsidR="00D8027A" w:rsidRDefault="00000000" w14:paraId="00000035" w14:textId="77777777"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Filter 2: open</w:t>
      </w:r>
    </w:p>
    <w:p w:rsidR="00D8027A" w:rsidRDefault="00000000" w14:paraId="00000036" w14:textId="77777777"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29799B02" w:rsidR="00000000">
        <w:rPr>
          <w:rFonts w:ascii="Calibri" w:hAnsi="Calibri" w:eastAsia="Calibri" w:cs="Calibri"/>
          <w:sz w:val="24"/>
          <w:szCs w:val="24"/>
        </w:rPr>
        <w:t>Filters 3 - 5: Optical filters that the program automatically moves to</w:t>
      </w:r>
    </w:p>
    <w:p w:rsidR="0B6DC589" w:rsidP="29799B02" w:rsidRDefault="0B6DC589" w14:paraId="42F892FF" w14:textId="0C39AE76">
      <w:pPr>
        <w:spacing w:line="360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9799B02" w:rsidR="0B6DC589">
        <w:rPr>
          <w:rFonts w:ascii="Calibri" w:hAnsi="Calibri" w:eastAsia="Calibri" w:cs="Calibri"/>
          <w:b w:val="1"/>
          <w:bCs w:val="1"/>
          <w:sz w:val="24"/>
          <w:szCs w:val="24"/>
        </w:rPr>
        <w:t>Thorlabs filter wheel filters</w:t>
      </w:r>
    </w:p>
    <w:p w:rsidR="0B6DC589" w:rsidP="29799B02" w:rsidRDefault="0B6DC589" w14:paraId="534BCF4B" w14:textId="7D49110C"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29799B02" w:rsidR="0B6DC589">
        <w:rPr>
          <w:rFonts w:ascii="Calibri" w:hAnsi="Calibri" w:eastAsia="Calibri" w:cs="Calibri"/>
          <w:sz w:val="24"/>
          <w:szCs w:val="24"/>
        </w:rPr>
        <w:t>Filter 1: open</w:t>
      </w:r>
    </w:p>
    <w:p w:rsidR="0B6DC589" w:rsidP="29799B02" w:rsidRDefault="0B6DC589" w14:paraId="00A4A7B3" w14:textId="08613328"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29799B02" w:rsidR="0B6DC589">
        <w:rPr>
          <w:rFonts w:ascii="Calibri" w:hAnsi="Calibri" w:eastAsia="Calibri" w:cs="Calibri"/>
          <w:sz w:val="24"/>
          <w:szCs w:val="24"/>
        </w:rPr>
        <w:t>Filters 2 - 5: Optical filters that the program automatically moves to</w:t>
      </w:r>
    </w:p>
    <w:p w:rsidR="29799B02" w:rsidP="29799B02" w:rsidRDefault="29799B02" w14:paraId="0CA8A736" w14:textId="7D92BAC3">
      <w:pPr>
        <w:pStyle w:val="Normal"/>
        <w:spacing w:line="360" w:lineRule="auto"/>
        <w:rPr>
          <w:rFonts w:ascii="Calibri" w:hAnsi="Calibri" w:eastAsia="Calibri" w:cs="Calibri"/>
          <w:sz w:val="24"/>
          <w:szCs w:val="24"/>
        </w:rPr>
      </w:pPr>
    </w:p>
    <w:p w:rsidR="00D8027A" w:rsidRDefault="00D8027A" w14:paraId="00000037" w14:textId="77777777">
      <w:pPr>
        <w:spacing w:line="360" w:lineRule="auto"/>
        <w:rPr>
          <w:rFonts w:ascii="Calibri" w:hAnsi="Calibri" w:eastAsia="Calibri" w:cs="Calibri"/>
          <w:sz w:val="24"/>
          <w:szCs w:val="24"/>
        </w:rPr>
      </w:pPr>
    </w:p>
    <w:p w:rsidR="00D8027A" w:rsidRDefault="00D8027A" w14:paraId="00000038" w14:textId="77777777">
      <w:pPr>
        <w:spacing w:line="360" w:lineRule="auto"/>
        <w:rPr>
          <w:ins w:author="Pascal Kaienburg" w:date="2020-09-16T11:49:00Z" w:id="10"/>
          <w:rFonts w:ascii="Calibri" w:hAnsi="Calibri" w:eastAsia="Calibri" w:cs="Calibri"/>
          <w:sz w:val="24"/>
          <w:szCs w:val="24"/>
        </w:rPr>
      </w:pPr>
      <w:commentRangeStart w:id="11"/>
    </w:p>
    <w:p w:rsidR="00D8027A" w:rsidRDefault="00000000" w14:paraId="00000039" w14:textId="77777777">
      <w:pPr>
        <w:spacing w:line="360" w:lineRule="auto"/>
        <w:rPr>
          <w:ins w:author="Pascal Kaienburg" w:date="2020-09-16T11:49:00Z" w:id="12"/>
          <w:rFonts w:ascii="Calibri" w:hAnsi="Calibri" w:eastAsia="Calibri" w:cs="Calibri"/>
          <w:sz w:val="24"/>
          <w:szCs w:val="24"/>
        </w:rPr>
      </w:pPr>
      <w:ins w:author="Pascal Kaienburg" w:date="2020-09-16T11:49:00Z" w:id="13">
        <w:r>
          <w:rPr>
            <w:rFonts w:ascii="Calibri" w:hAnsi="Calibri" w:eastAsia="Calibri" w:cs="Calibri"/>
            <w:sz w:val="24"/>
            <w:szCs w:val="24"/>
          </w:rPr>
          <w:t>Troubleshooting</w:t>
        </w:r>
      </w:ins>
    </w:p>
    <w:p w:rsidR="00D8027A" w:rsidRDefault="00000000" w14:paraId="0000003A" w14:textId="77777777">
      <w:pPr>
        <w:numPr>
          <w:ilvl w:val="0"/>
          <w:numId w:val="2"/>
        </w:numPr>
        <w:spacing w:line="360" w:lineRule="auto"/>
        <w:rPr>
          <w:ins w:author="Pascal Kaienburg" w:date="2020-09-16T11:49:00Z" w:id="14"/>
          <w:rFonts w:ascii="Calibri" w:hAnsi="Calibri" w:eastAsia="Calibri" w:cs="Calibri"/>
          <w:sz w:val="24"/>
          <w:szCs w:val="24"/>
        </w:rPr>
      </w:pPr>
      <w:ins w:author="Pascal Kaienburg" w:date="2020-09-16T11:49:00Z" w:id="15">
        <w:r>
          <w:rPr>
            <w:rFonts w:ascii="Calibri" w:hAnsi="Calibri" w:eastAsia="Calibri" w:cs="Calibri"/>
            <w:sz w:val="24"/>
            <w:szCs w:val="24"/>
          </w:rPr>
          <w:lastRenderedPageBreak/>
          <w:t xml:space="preserve"> Low signal even in strong absorption regime. May occur after a heavy overload (</w:t>
        </w:r>
        <w:proofErr w:type="gramStart"/>
        <w:r>
          <w:rPr>
            <w:rFonts w:ascii="Calibri" w:hAnsi="Calibri" w:eastAsia="Calibri" w:cs="Calibri"/>
            <w:sz w:val="24"/>
            <w:szCs w:val="24"/>
          </w:rPr>
          <w:t>e.g.</w:t>
        </w:r>
        <w:proofErr w:type="gramEnd"/>
        <w:r>
          <w:rPr>
            <w:rFonts w:ascii="Calibri" w:hAnsi="Calibri" w:eastAsia="Calibri" w:cs="Calibri"/>
            <w:sz w:val="24"/>
            <w:szCs w:val="24"/>
          </w:rPr>
          <w:t xml:space="preserve"> from setting a high amplification). Further diagnostics: recorded currents (see measurement files) are below 10^-6 to 10^-9.</w:t>
        </w:r>
        <w:r>
          <w:rPr>
            <w:rFonts w:ascii="Calibri" w:hAnsi="Calibri" w:eastAsia="Calibri" w:cs="Calibri"/>
            <w:sz w:val="24"/>
            <w:szCs w:val="24"/>
          </w:rPr>
          <w:br/>
        </w:r>
        <w:r>
          <w:rPr>
            <w:rFonts w:ascii="Calibri" w:hAnsi="Calibri" w:eastAsia="Calibri" w:cs="Calibri"/>
            <w:sz w:val="24"/>
            <w:szCs w:val="24"/>
          </w:rPr>
          <w:t>→ restart terminal server (close window, check status to make sure it has stopped, start again)</w:t>
        </w:r>
      </w:ins>
    </w:p>
    <w:p w:rsidR="00D8027A" w:rsidRDefault="00000000" w14:paraId="0000003B" w14:textId="77777777">
      <w:pPr>
        <w:numPr>
          <w:ilvl w:val="0"/>
          <w:numId w:val="2"/>
        </w:numPr>
        <w:spacing w:line="360" w:lineRule="auto"/>
        <w:rPr>
          <w:ins w:author="Pascal Kaienburg" w:date="2020-09-16T11:49:00Z" w:id="16"/>
          <w:rFonts w:ascii="Calibri" w:hAnsi="Calibri" w:eastAsia="Calibri" w:cs="Calibri"/>
          <w:sz w:val="24"/>
          <w:szCs w:val="24"/>
        </w:rPr>
      </w:pPr>
      <w:ins w:author="Pascal Kaienburg" w:date="2020-09-16T11:49:00Z" w:id="17">
        <w:r>
          <w:rPr>
            <w:rFonts w:ascii="Calibri" w:hAnsi="Calibri" w:eastAsia="Calibri" w:cs="Calibri"/>
            <w:sz w:val="24"/>
            <w:szCs w:val="24"/>
          </w:rPr>
          <w:t>No light beam</w:t>
        </w:r>
      </w:ins>
    </w:p>
    <w:p w:rsidR="00D8027A" w:rsidRDefault="00000000" w14:paraId="0000003C" w14:textId="77777777">
      <w:pPr>
        <w:numPr>
          <w:ilvl w:val="1"/>
          <w:numId w:val="2"/>
        </w:numPr>
        <w:spacing w:line="360" w:lineRule="auto"/>
        <w:rPr>
          <w:ins w:author="Pascal Kaienburg" w:date="2020-09-16T11:49:00Z" w:id="18"/>
          <w:rFonts w:ascii="Calibri" w:hAnsi="Calibri" w:eastAsia="Calibri" w:cs="Calibri"/>
          <w:sz w:val="24"/>
          <w:szCs w:val="24"/>
        </w:rPr>
      </w:pPr>
      <w:ins w:author="Pascal Kaienburg" w:date="2020-09-16T11:49:00Z" w:id="19">
        <w:r>
          <w:rPr>
            <w:rFonts w:ascii="Calibri" w:hAnsi="Calibri" w:eastAsia="Calibri" w:cs="Calibri"/>
            <w:sz w:val="24"/>
            <w:szCs w:val="24"/>
          </w:rPr>
          <w:t xml:space="preserve">Set monochromator to </w:t>
        </w:r>
        <w:proofErr w:type="gramStart"/>
        <w:r>
          <w:rPr>
            <w:rFonts w:ascii="Calibri" w:hAnsi="Calibri" w:eastAsia="Calibri" w:cs="Calibri"/>
            <w:sz w:val="24"/>
            <w:szCs w:val="24"/>
          </w:rPr>
          <w:t>e.g.</w:t>
        </w:r>
        <w:proofErr w:type="gramEnd"/>
        <w:r>
          <w:rPr>
            <w:rFonts w:ascii="Calibri" w:hAnsi="Calibri" w:eastAsia="Calibri" w:cs="Calibri"/>
            <w:sz w:val="24"/>
            <w:szCs w:val="24"/>
          </w:rPr>
          <w:t xml:space="preserve"> 500nm</w:t>
        </w:r>
      </w:ins>
    </w:p>
    <w:p w:rsidR="00D8027A" w:rsidRDefault="00000000" w14:paraId="0000003D" w14:textId="77777777">
      <w:pPr>
        <w:numPr>
          <w:ilvl w:val="1"/>
          <w:numId w:val="2"/>
        </w:numPr>
        <w:spacing w:line="360" w:lineRule="auto"/>
        <w:rPr>
          <w:ins w:author="Pascal Kaienburg" w:date="2020-09-16T11:49:00Z" w:id="20"/>
          <w:rFonts w:ascii="Calibri" w:hAnsi="Calibri" w:eastAsia="Calibri" w:cs="Calibri"/>
          <w:sz w:val="24"/>
          <w:szCs w:val="24"/>
        </w:rPr>
      </w:pPr>
      <w:ins w:author="Pascal Kaienburg" w:date="2020-09-16T11:49:00Z" w:id="21">
        <w:r>
          <w:rPr>
            <w:rFonts w:ascii="Calibri" w:hAnsi="Calibri" w:eastAsia="Calibri" w:cs="Calibri"/>
            <w:sz w:val="24"/>
            <w:szCs w:val="24"/>
          </w:rPr>
          <w:t>Set monochromator filter to 2 (=open, potentially manually)</w:t>
        </w:r>
      </w:ins>
    </w:p>
    <w:p w:rsidR="00D8027A" w:rsidRDefault="00000000" w14:paraId="0000003E" w14:textId="77777777">
      <w:pPr>
        <w:numPr>
          <w:ilvl w:val="1"/>
          <w:numId w:val="2"/>
        </w:numPr>
        <w:spacing w:line="360" w:lineRule="auto"/>
        <w:rPr>
          <w:ins w:author="Pascal Kaienburg" w:date="2020-09-16T11:49:00Z" w:id="22"/>
          <w:rFonts w:ascii="Calibri" w:hAnsi="Calibri" w:eastAsia="Calibri" w:cs="Calibri"/>
          <w:sz w:val="24"/>
          <w:szCs w:val="24"/>
        </w:rPr>
      </w:pPr>
      <w:ins w:author="Pascal Kaienburg" w:date="2020-09-16T11:49:00Z" w:id="23">
        <w:r>
          <w:rPr>
            <w:rFonts w:ascii="Calibri" w:hAnsi="Calibri" w:eastAsia="Calibri" w:cs="Calibri"/>
            <w:sz w:val="24"/>
            <w:szCs w:val="24"/>
          </w:rPr>
          <w:t>Set Thorlabs filter wheel to 1 (=open, buttons at filter wheel)</w:t>
        </w:r>
      </w:ins>
    </w:p>
    <w:p w:rsidR="00D8027A" w:rsidRDefault="00000000" w14:paraId="0000003F" w14:textId="77777777">
      <w:pPr>
        <w:numPr>
          <w:ilvl w:val="0"/>
          <w:numId w:val="2"/>
        </w:numPr>
        <w:spacing w:line="360" w:lineRule="auto"/>
        <w:rPr>
          <w:ins w:author="Pascal Kaienburg" w:date="2020-09-16T11:49:00Z" w:id="24"/>
          <w:rFonts w:ascii="Calibri" w:hAnsi="Calibri" w:eastAsia="Calibri" w:cs="Calibri"/>
          <w:sz w:val="24"/>
          <w:szCs w:val="24"/>
        </w:rPr>
      </w:pPr>
      <w:ins w:author="Pascal Kaienburg" w:date="2020-09-16T11:49:00Z" w:id="25">
        <w:r>
          <w:rPr>
            <w:rFonts w:ascii="Calibri" w:hAnsi="Calibri" w:eastAsia="Calibri" w:cs="Calibri"/>
            <w:sz w:val="24"/>
            <w:szCs w:val="24"/>
          </w:rPr>
          <w:t>At low signals, Dip in the signal before saturating to slightly higher value → best guess: exchange cables OR exchange BNC to banana adapter</w:t>
        </w:r>
      </w:ins>
    </w:p>
    <w:p w:rsidRPr="00D8027A" w:rsidR="00D8027A" w:rsidRDefault="00000000" w14:paraId="00000040" w14:textId="77777777">
      <w:pPr>
        <w:spacing w:line="360" w:lineRule="auto"/>
        <w:rPr>
          <w:rFonts w:eastAsia="Arial"/>
          <w:color w:val="000000"/>
          <w:rPrChange w:author="Pascal Kaienburg" w:date="2020-09-16T11:49:00Z" w:id="26">
            <w:rPr>
              <w:rFonts w:ascii="Calibri" w:hAnsi="Calibri" w:eastAsia="Calibri" w:cs="Calibri"/>
              <w:sz w:val="24"/>
              <w:szCs w:val="24"/>
            </w:rPr>
          </w:rPrChange>
        </w:rPr>
      </w:pPr>
      <w:ins w:author="Pascal Kaienburg" w:date="2020-09-16T11:49:00Z" w:id="27">
        <w:r>
          <w:rPr>
            <w:rFonts w:ascii="Calibri" w:hAnsi="Calibri" w:eastAsia="Calibri" w:cs="Calibri"/>
            <w:sz w:val="24"/>
            <w:szCs w:val="24"/>
          </w:rPr>
          <w:tab/>
        </w:r>
      </w:ins>
      <w:commentRangeEnd w:id="11"/>
      <w:r>
        <w:commentReference w:id="11"/>
      </w:r>
    </w:p>
    <w:sectPr w:rsidRPr="00D8027A" w:rsidR="00D8027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Pascal Kaienburg" w:date="2020-09-13T16:06:00Z" w:id="0">
    <w:p w:rsidR="00D8027A" w:rsidRDefault="00000000" w14:paraId="0000004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do you have an estimate? like once a month?</w:t>
      </w:r>
    </w:p>
  </w:comment>
  <w:comment w:initials="" w:author="Pascal Kaienburg" w:date="2020-09-13T14:32:00Z" w:id="1">
    <w:p w:rsidR="00D8027A" w:rsidRDefault="00000000" w14:paraId="0000004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any guidance on calibration? e.g. each day of measurements? Recommendation on choice of diode for wavelength range?</w:t>
      </w:r>
    </w:p>
  </w:comment>
  <w:comment w:initials="" w:author="Pascal Kaienburg" w:date="2020-09-13T14:33:00Z" w:id="2">
    <w:p w:rsidR="00D8027A" w:rsidRDefault="00000000" w14:paraId="0000004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is the calibration file stored? So it could be loaded when something crashes</w:t>
      </w:r>
    </w:p>
  </w:comment>
  <w:comment w:initials="" w:author="Pascal Kaienburg" w:date="2020-09-13T14:39:00Z" w:id="3">
    <w:p w:rsidR="00D8027A" w:rsidRDefault="00000000" w14:paraId="0000004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any easy way to identify? e.g. printed number or long legs/short legs</w:t>
      </w:r>
    </w:p>
  </w:comment>
  <w:comment w:initials="MZ" w:author="Ming Zhu" w:date="2022-10-19T15:41:00Z" w:id="5">
    <w:p w:rsidR="000A633F" w:rsidP="00CD5FBA" w:rsidRDefault="000A633F" w14:paraId="0C0EC339" w14:textId="77777777">
      <w:r>
        <w:rPr>
          <w:rStyle w:val="CommentReference"/>
        </w:rPr>
        <w:annotationRef/>
      </w:r>
      <w:r>
        <w:rPr>
          <w:sz w:val="20"/>
          <w:szCs w:val="20"/>
        </w:rPr>
        <w:t>CBD solved the problem</w:t>
      </w:r>
    </w:p>
  </w:comment>
  <w:comment w:initials="" w:author="Pascal Kaienburg" w:date="2020-09-13T14:44:00Z" w:id="4">
    <w:p w:rsidR="00D8027A" w:rsidRDefault="00000000" w14:paraId="00000046" w14:textId="143F38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it's a bit tricky to position the calibration diodes and keep them in place? Have you considered to build some sort of socket around them?</w:t>
      </w:r>
    </w:p>
  </w:comment>
  <w:comment w:initials="MZ" w:author="Ming Zhu" w:date="2022-10-19T15:41:00Z" w:id="6">
    <w:p w:rsidR="000A633F" w:rsidP="003C7760" w:rsidRDefault="000A633F" w14:paraId="42E71263" w14:textId="77777777">
      <w:r>
        <w:rPr>
          <w:rStyle w:val="CommentReference"/>
        </w:rPr>
        <w:annotationRef/>
      </w:r>
      <w:r>
        <w:rPr>
          <w:sz w:val="20"/>
          <w:szCs w:val="20"/>
        </w:rPr>
        <w:t>CBD solved the problem</w:t>
      </w:r>
    </w:p>
  </w:comment>
  <w:comment w:initials="" w:author="Anonymous" w:date="2021-02-19T17:01:00Z" w:id="7">
    <w:p w:rsidR="00D8027A" w:rsidRDefault="00000000" w14:paraId="00000044" w14:textId="3E806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Seems to work better with lights off in the room. probably input overloads otherwise</w:t>
      </w:r>
    </w:p>
  </w:comment>
  <w:comment w:initials="" w:author="Pascal Kaienburg" w:date="2020-09-13T16:16:00Z" w:id="8">
    <w:p w:rsidR="00D8027A" w:rsidRDefault="00000000" w14:paraId="0000004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any recommendation on a set of filters that usually works?</w:t>
      </w:r>
    </w:p>
    <w:p w:rsidR="00D8027A" w:rsidRDefault="00000000" w14:paraId="0000004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should the ranges overlap? i.e. measure beyond the cut-off of the next filter?</w:t>
      </w:r>
    </w:p>
  </w:comment>
  <w:comment w:initials="" w:author="Pascal Kaienburg" w:date="2020-09-21T09:38:00Z" w:id="9">
    <w:p w:rsidR="00D8027A" w:rsidRDefault="00000000" w14:paraId="0000004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which amplifications are available?</w:t>
      </w:r>
    </w:p>
    <w:p w:rsidR="00D8027A" w:rsidRDefault="00000000" w14:paraId="0000004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guidance on choosing amp.? i.e. what's the maximum input/ demod value before going into overload?</w:t>
      </w:r>
    </w:p>
  </w:comment>
  <w:comment w:initials="" w:author="Pascal Kaienburg" w:date="2020-09-16T11:55:00Z" w:id="11">
    <w:p w:rsidR="00D8027A" w:rsidRDefault="00000000" w14:paraId="0000004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is this a good description of the problem?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41" w15:done="0"/>
  <w15:commentEx w15:paraId="00000042" w15:done="0"/>
  <w15:commentEx w15:paraId="00000043" w15:done="0"/>
  <w15:commentEx w15:paraId="00000045" w15:done="0"/>
  <w15:commentEx w15:paraId="0C0EC339" w15:paraIdParent="00000045" w15:done="0"/>
  <w15:commentEx w15:paraId="00000046" w15:done="0"/>
  <w15:commentEx w15:paraId="42E71263" w15:paraIdParent="00000046" w15:done="0"/>
  <w15:commentEx w15:paraId="00000044" w15:done="0"/>
  <w15:commentEx w15:paraId="0000004B" w15:done="0"/>
  <w15:commentEx w15:paraId="00000048" w15:done="0"/>
  <w15:commentEx w15:paraId="000000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992B" w16cex:dateUtc="2022-10-19T14:41:00Z"/>
  <w16cex:commentExtensible w16cex:durableId="26FA9934" w16cex:dateUtc="2022-10-19T1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41" w16cid:durableId="26FA5600"/>
  <w16cid:commentId w16cid:paraId="00000042" w16cid:durableId="26FA5601"/>
  <w16cid:commentId w16cid:paraId="00000043" w16cid:durableId="26FA5602"/>
  <w16cid:commentId w16cid:paraId="00000045" w16cid:durableId="26FA5603"/>
  <w16cid:commentId w16cid:paraId="0C0EC339" w16cid:durableId="26FA992B"/>
  <w16cid:commentId w16cid:paraId="00000046" w16cid:durableId="26FA5604"/>
  <w16cid:commentId w16cid:paraId="42E71263" w16cid:durableId="26FA9934"/>
  <w16cid:commentId w16cid:paraId="00000044" w16cid:durableId="26FA5605"/>
  <w16cid:commentId w16cid:paraId="0000004B" w16cid:durableId="26FA5606"/>
  <w16cid:commentId w16cid:paraId="00000048" w16cid:durableId="26FA5607"/>
  <w16cid:commentId w16cid:paraId="00000049" w16cid:durableId="26FA56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1837" w:rsidP="00DE59CB" w:rsidRDefault="005B1837" w14:paraId="49DA466E" w14:textId="77777777">
      <w:pPr>
        <w:spacing w:line="240" w:lineRule="auto"/>
      </w:pPr>
      <w:r>
        <w:separator/>
      </w:r>
    </w:p>
  </w:endnote>
  <w:endnote w:type="continuationSeparator" w:id="0">
    <w:p w:rsidR="005B1837" w:rsidP="00DE59CB" w:rsidRDefault="005B1837" w14:paraId="2CD951A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9CB" w:rsidRDefault="00DE59CB" w14:paraId="796BB8B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9CB" w:rsidRDefault="00DE59CB" w14:paraId="0E0FEEB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9CB" w:rsidRDefault="00DE59CB" w14:paraId="018681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1837" w:rsidP="00DE59CB" w:rsidRDefault="005B1837" w14:paraId="3D520FA9" w14:textId="77777777">
      <w:pPr>
        <w:spacing w:line="240" w:lineRule="auto"/>
      </w:pPr>
      <w:r>
        <w:separator/>
      </w:r>
    </w:p>
  </w:footnote>
  <w:footnote w:type="continuationSeparator" w:id="0">
    <w:p w:rsidR="005B1837" w:rsidP="00DE59CB" w:rsidRDefault="005B1837" w14:paraId="0B20922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9CB" w:rsidRDefault="00DE59CB" w14:paraId="50E13C4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9CB" w:rsidRDefault="00DE59CB" w14:paraId="1FC4316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9CB" w:rsidRDefault="00DE59CB" w14:paraId="2923E1F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1B7"/>
    <w:multiLevelType w:val="multilevel"/>
    <w:tmpl w:val="D8B6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C5384"/>
    <w:multiLevelType w:val="multilevel"/>
    <w:tmpl w:val="66ECFE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37297"/>
    <w:multiLevelType w:val="multilevel"/>
    <w:tmpl w:val="AB765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DE0EAC"/>
    <w:multiLevelType w:val="multilevel"/>
    <w:tmpl w:val="2A847D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456993"/>
    <w:multiLevelType w:val="multilevel"/>
    <w:tmpl w:val="AB765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09381E"/>
    <w:multiLevelType w:val="multilevel"/>
    <w:tmpl w:val="443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776451">
    <w:abstractNumId w:val="2"/>
  </w:num>
  <w:num w:numId="2" w16cid:durableId="820081449">
    <w:abstractNumId w:val="1"/>
  </w:num>
  <w:num w:numId="3" w16cid:durableId="907618316">
    <w:abstractNumId w:val="3"/>
  </w:num>
  <w:num w:numId="4" w16cid:durableId="520824320">
    <w:abstractNumId w:val="0"/>
  </w:num>
  <w:num w:numId="5" w16cid:durableId="2030838327">
    <w:abstractNumId w:val="4"/>
  </w:num>
  <w:num w:numId="6" w16cid:durableId="20814434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ng Zhu">
    <w15:presenceInfo w15:providerId="AD" w15:userId="S::wolf6448@ox.ac.uk::10d686e4-8745-4b2b-85c5-6e7d31311d9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7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7A"/>
    <w:rsid w:val="00000000"/>
    <w:rsid w:val="00040865"/>
    <w:rsid w:val="000A633F"/>
    <w:rsid w:val="00163329"/>
    <w:rsid w:val="00183247"/>
    <w:rsid w:val="004000E6"/>
    <w:rsid w:val="0043054C"/>
    <w:rsid w:val="004A0EFA"/>
    <w:rsid w:val="004D2729"/>
    <w:rsid w:val="005B1837"/>
    <w:rsid w:val="00771084"/>
    <w:rsid w:val="008C575D"/>
    <w:rsid w:val="009A7E63"/>
    <w:rsid w:val="009C30C1"/>
    <w:rsid w:val="00A4690C"/>
    <w:rsid w:val="00A955EC"/>
    <w:rsid w:val="00AB5057"/>
    <w:rsid w:val="00BA0D34"/>
    <w:rsid w:val="00BF051C"/>
    <w:rsid w:val="00C71EC3"/>
    <w:rsid w:val="00C8086F"/>
    <w:rsid w:val="00CC6169"/>
    <w:rsid w:val="00CC6222"/>
    <w:rsid w:val="00D236FF"/>
    <w:rsid w:val="00D5518B"/>
    <w:rsid w:val="00D8027A"/>
    <w:rsid w:val="00DC7DA8"/>
    <w:rsid w:val="00DE3E52"/>
    <w:rsid w:val="00DE59CB"/>
    <w:rsid w:val="00EB2591"/>
    <w:rsid w:val="00ED0CCF"/>
    <w:rsid w:val="00FA1CB6"/>
    <w:rsid w:val="011FA74F"/>
    <w:rsid w:val="02EE9471"/>
    <w:rsid w:val="03C782B9"/>
    <w:rsid w:val="04B5D308"/>
    <w:rsid w:val="058965EC"/>
    <w:rsid w:val="06D2D449"/>
    <w:rsid w:val="0A660881"/>
    <w:rsid w:val="0B6BCA2E"/>
    <w:rsid w:val="0B6DC589"/>
    <w:rsid w:val="11E7BEE8"/>
    <w:rsid w:val="1A13ADC0"/>
    <w:rsid w:val="2039491B"/>
    <w:rsid w:val="20E9440F"/>
    <w:rsid w:val="222BF6C5"/>
    <w:rsid w:val="2407BC74"/>
    <w:rsid w:val="24FA3096"/>
    <w:rsid w:val="2558E869"/>
    <w:rsid w:val="29799B02"/>
    <w:rsid w:val="2C377AA3"/>
    <w:rsid w:val="30A0AF29"/>
    <w:rsid w:val="3B3E59C1"/>
    <w:rsid w:val="3C30DFA9"/>
    <w:rsid w:val="4015D874"/>
    <w:rsid w:val="43C6393B"/>
    <w:rsid w:val="443BF18E"/>
    <w:rsid w:val="44B52A69"/>
    <w:rsid w:val="48675543"/>
    <w:rsid w:val="49432BE9"/>
    <w:rsid w:val="4CAFE4CA"/>
    <w:rsid w:val="50726728"/>
    <w:rsid w:val="51400869"/>
    <w:rsid w:val="51CB7374"/>
    <w:rsid w:val="586450B0"/>
    <w:rsid w:val="5BC290E1"/>
    <w:rsid w:val="5ED39234"/>
    <w:rsid w:val="664B9AC0"/>
    <w:rsid w:val="6683F596"/>
    <w:rsid w:val="68870448"/>
    <w:rsid w:val="6A478332"/>
    <w:rsid w:val="6A5F89EF"/>
    <w:rsid w:val="6BCF06D7"/>
    <w:rsid w:val="6EE19E00"/>
    <w:rsid w:val="6F0FFEF7"/>
    <w:rsid w:val="753320E1"/>
    <w:rsid w:val="78542741"/>
    <w:rsid w:val="78D85963"/>
    <w:rsid w:val="7B07033B"/>
    <w:rsid w:val="7B8E8F00"/>
    <w:rsid w:val="7D8BC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ACFFA"/>
  <w15:docId w15:val="{5F2A6CF4-6E93-6942-9BBA-6CF6EE067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SimSun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59C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59CB"/>
  </w:style>
  <w:style w:type="paragraph" w:styleId="Footer">
    <w:name w:val="footer"/>
    <w:basedOn w:val="Normal"/>
    <w:link w:val="FooterChar"/>
    <w:uiPriority w:val="99"/>
    <w:unhideWhenUsed/>
    <w:rsid w:val="00DE59C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59CB"/>
  </w:style>
  <w:style w:type="paragraph" w:styleId="NormalWeb">
    <w:name w:val="Normal (Web)"/>
    <w:basedOn w:val="Normal"/>
    <w:uiPriority w:val="99"/>
    <w:semiHidden/>
    <w:unhideWhenUsed/>
    <w:rsid w:val="00BF051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000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E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E5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33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A63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MD/sEQE-Control-Software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127.0.0.1:8006/" TargetMode="External"/><Relationship Id="rId12" Type="http://schemas.microsoft.com/office/2018/08/relationships/commentsExtensible" Target="commentsExtensible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2.xm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3.xml"/><Relationship Id="rId28" Type="http://schemas.openxmlformats.org/officeDocument/2006/relationships/customXml" Target="../customXml/item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2.jpeg"/><Relationship Id="rId22" Type="http://schemas.openxmlformats.org/officeDocument/2006/relationships/footer" Target="footer2.xm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9C9FEB66C2C4CBFA4EA5A32556936" ma:contentTypeVersion="17" ma:contentTypeDescription="Create a new document." ma:contentTypeScope="" ma:versionID="af1bd4c40d09797691d81bf3b5c77095">
  <xsd:schema xmlns:xsd="http://www.w3.org/2001/XMLSchema" xmlns:xs="http://www.w3.org/2001/XMLSchema" xmlns:p="http://schemas.microsoft.com/office/2006/metadata/properties" xmlns:ns2="1ed6bc71-744e-4b66-b5de-3638415ba8e2" xmlns:ns3="4861400f-476f-4eae-b68a-010caafdf630" targetNamespace="http://schemas.microsoft.com/office/2006/metadata/properties" ma:root="true" ma:fieldsID="d9acb0e3eeec53bc64bbaf5d8d502560" ns2:_="" ns3:_="">
    <xsd:import namespace="1ed6bc71-744e-4b66-b5de-3638415ba8e2"/>
    <xsd:import namespace="4861400f-476f-4eae-b68a-010caafdf6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6bc71-744e-4b66-b5de-3638415ba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eeb44a9-b924-44d0-8ed9-f8b504a4ba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" ma:index="24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1400f-476f-4eae-b68a-010caafdf63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81f078e-cbe7-49c7-9847-a99d6fe79bf9}" ma:internalName="TaxCatchAll" ma:showField="CatchAllData" ma:web="4861400f-476f-4eae-b68a-010caafdf6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61400f-476f-4eae-b68a-010caafdf630" xsi:nil="true"/>
    <Notes xmlns="1ed6bc71-744e-4b66-b5de-3638415ba8e2" xsi:nil="true"/>
    <lcf76f155ced4ddcb4097134ff3c332f xmlns="1ed6bc71-744e-4b66-b5de-3638415ba8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5E7059-E1B2-4C00-A2B8-3736DD419BAA}"/>
</file>

<file path=customXml/itemProps2.xml><?xml version="1.0" encoding="utf-8"?>
<ds:datastoreItem xmlns:ds="http://schemas.openxmlformats.org/officeDocument/2006/customXml" ds:itemID="{4D9B414D-2416-4395-B23E-3908CC80C852}"/>
</file>

<file path=customXml/itemProps3.xml><?xml version="1.0" encoding="utf-8"?>
<ds:datastoreItem xmlns:ds="http://schemas.openxmlformats.org/officeDocument/2006/customXml" ds:itemID="{03B6B944-25D7-49EC-AA06-FF849C48AE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Maximilian Hanauske</lastModifiedBy>
  <revision>27</revision>
  <dcterms:created xsi:type="dcterms:W3CDTF">2022-10-19T09:54:00.0000000Z</dcterms:created>
  <dcterms:modified xsi:type="dcterms:W3CDTF">2022-11-02T10:20:59.1035785Z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0x01010094A9C9FEB66C2C4CBFA4EA5A32556936</vt:lpwstr>
  </property>
  <property fmtid="{D5CDD505-2E9C-101B-9397-08002B2CF9AE}" pid="3" name="MediaServiceImageTags">
    <vt:lpwstr/>
  </property>
</Properties>
</file>